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841" w:rsidRPr="00AE0D4D" w:rsidRDefault="00E625A5" w:rsidP="00AE0D4D">
      <w:pPr>
        <w:jc w:val="center"/>
        <w:rPr>
          <w:rFonts w:ascii="宋体" w:eastAsia="宋体" w:hAnsi="宋体"/>
          <w:b/>
          <w:sz w:val="32"/>
          <w:szCs w:val="32"/>
        </w:rPr>
      </w:pPr>
      <w:r w:rsidRPr="00EC53F1">
        <w:rPr>
          <w:rFonts w:ascii="宋体" w:eastAsia="宋体" w:hAnsi="宋体" w:hint="eastAsia"/>
          <w:b/>
          <w:sz w:val="32"/>
          <w:szCs w:val="32"/>
        </w:rPr>
        <w:t>海上采油工程建设阶段设备设施完整性管理工具</w:t>
      </w:r>
      <w:r w:rsidR="00E95575" w:rsidRPr="00EC53F1">
        <w:rPr>
          <w:rFonts w:ascii="宋体" w:eastAsia="宋体" w:hAnsi="宋体" w:hint="eastAsia"/>
          <w:b/>
          <w:sz w:val="32"/>
          <w:szCs w:val="32"/>
        </w:rPr>
        <w:t>系统开发</w:t>
      </w:r>
      <w:r w:rsidR="00EF3D11" w:rsidRPr="00EC53F1">
        <w:rPr>
          <w:rFonts w:ascii="宋体" w:eastAsia="宋体" w:hAnsi="宋体" w:hint="eastAsia"/>
          <w:b/>
          <w:sz w:val="32"/>
          <w:szCs w:val="32"/>
        </w:rPr>
        <w:t>及设备设施完整性管理评级工具</w:t>
      </w:r>
      <w:r w:rsidR="00D527ED" w:rsidRPr="00D527ED">
        <w:rPr>
          <w:rFonts w:ascii="宋体" w:eastAsia="宋体" w:hAnsi="宋体" w:hint="eastAsia"/>
          <w:b/>
          <w:sz w:val="32"/>
          <w:szCs w:val="32"/>
          <w:highlight w:val="yellow"/>
          <w:rPrChange w:id="0" w:author="admin" w:date="2018-08-22T22:03:00Z">
            <w:rPr>
              <w:rFonts w:ascii="宋体" w:eastAsia="宋体" w:hAnsi="宋体" w:hint="eastAsia"/>
              <w:b/>
              <w:sz w:val="32"/>
              <w:szCs w:val="32"/>
            </w:rPr>
          </w:rPrChange>
        </w:rPr>
        <w:t>系统开发</w:t>
      </w:r>
      <w:del w:id="1" w:author="admin" w:date="2018-08-22T22:04:00Z">
        <w:r w:rsidR="00EF3D11" w:rsidRPr="00EC53F1" w:rsidDel="00D527ED">
          <w:rPr>
            <w:rFonts w:ascii="宋体" w:eastAsia="宋体" w:hAnsi="宋体" w:hint="eastAsia"/>
            <w:b/>
            <w:sz w:val="32"/>
            <w:szCs w:val="32"/>
          </w:rPr>
          <w:delText>研发项目</w:delText>
        </w:r>
        <w:r w:rsidR="00EF3D11" w:rsidRPr="00D527ED" w:rsidDel="00D527ED">
          <w:rPr>
            <w:rFonts w:ascii="宋体" w:eastAsia="宋体" w:hAnsi="宋体" w:hint="eastAsia"/>
            <w:b/>
            <w:sz w:val="32"/>
            <w:szCs w:val="32"/>
            <w:highlight w:val="yellow"/>
          </w:rPr>
          <w:delText>软件源代码</w:delText>
        </w:r>
        <w:r w:rsidR="00D527ED" w:rsidDel="00D527ED">
          <w:rPr>
            <w:rFonts w:ascii="宋体" w:eastAsia="宋体" w:hAnsi="宋体" w:hint="eastAsia"/>
            <w:b/>
            <w:sz w:val="32"/>
            <w:szCs w:val="32"/>
          </w:rPr>
          <w:delText>(太局限)</w:delText>
        </w:r>
        <w:r w:rsidR="00EF3D11" w:rsidRPr="00EC53F1" w:rsidDel="00D527ED">
          <w:rPr>
            <w:rFonts w:ascii="宋体" w:eastAsia="宋体" w:hAnsi="宋体" w:hint="eastAsia"/>
            <w:b/>
            <w:sz w:val="32"/>
            <w:szCs w:val="32"/>
          </w:rPr>
          <w:delText>开发</w:delText>
        </w:r>
      </w:del>
      <w:r w:rsidR="00EF3D11" w:rsidRPr="00EC53F1">
        <w:rPr>
          <w:rFonts w:ascii="宋体" w:eastAsia="宋体" w:hAnsi="宋体" w:hint="eastAsia"/>
          <w:b/>
          <w:sz w:val="32"/>
          <w:szCs w:val="32"/>
        </w:rPr>
        <w:t>服务</w:t>
      </w:r>
      <w:r w:rsidR="00E75467" w:rsidRPr="00EC53F1">
        <w:rPr>
          <w:rFonts w:ascii="宋体" w:eastAsia="宋体" w:hAnsi="宋体" w:hint="eastAsia"/>
          <w:b/>
          <w:sz w:val="32"/>
          <w:szCs w:val="32"/>
        </w:rPr>
        <w:t>技术要求</w:t>
      </w:r>
    </w:p>
    <w:p w:rsidR="00E75467" w:rsidRPr="00EC53F1" w:rsidRDefault="00EC53F1" w:rsidP="00EC53F1">
      <w:pPr>
        <w:spacing w:line="360" w:lineRule="auto"/>
        <w:rPr>
          <w:b/>
          <w:sz w:val="24"/>
        </w:rPr>
      </w:pPr>
      <w:r>
        <w:rPr>
          <w:rFonts w:hint="eastAsia"/>
          <w:b/>
          <w:sz w:val="24"/>
        </w:rPr>
        <w:t>一</w:t>
      </w:r>
      <w:r>
        <w:rPr>
          <w:b/>
          <w:sz w:val="24"/>
        </w:rPr>
        <w:t>、</w:t>
      </w:r>
      <w:r w:rsidR="00E75467" w:rsidRPr="00EC53F1">
        <w:rPr>
          <w:rFonts w:hint="eastAsia"/>
          <w:b/>
          <w:sz w:val="24"/>
        </w:rPr>
        <w:t>对</w:t>
      </w:r>
      <w:r w:rsidR="00420ECD" w:rsidRPr="00EC53F1">
        <w:rPr>
          <w:rFonts w:hint="eastAsia"/>
          <w:b/>
          <w:sz w:val="24"/>
        </w:rPr>
        <w:t>供应商</w:t>
      </w:r>
      <w:r w:rsidR="00E75467" w:rsidRPr="00EC53F1">
        <w:rPr>
          <w:rFonts w:hint="eastAsia"/>
          <w:b/>
          <w:sz w:val="24"/>
        </w:rPr>
        <w:t>的要求</w:t>
      </w:r>
    </w:p>
    <w:p w:rsidR="00EF3D11" w:rsidRPr="00EF3D11" w:rsidRDefault="00420ECD" w:rsidP="00EF3D11">
      <w:pPr>
        <w:pStyle w:val="a5"/>
        <w:numPr>
          <w:ilvl w:val="0"/>
          <w:numId w:val="2"/>
        </w:numPr>
        <w:spacing w:line="360" w:lineRule="auto"/>
        <w:ind w:firstLineChars="0"/>
        <w:rPr>
          <w:rFonts w:ascii="宋体" w:eastAsia="宋体" w:hAnsi="宋体"/>
        </w:rPr>
      </w:pPr>
      <w:r w:rsidRPr="00EF3D11">
        <w:rPr>
          <w:rFonts w:ascii="宋体" w:eastAsia="宋体" w:hAnsi="宋体" w:hint="eastAsia"/>
        </w:rPr>
        <w:t>供应商</w:t>
      </w:r>
      <w:r w:rsidR="00E75467" w:rsidRPr="00EF3D11">
        <w:rPr>
          <w:rFonts w:ascii="宋体" w:eastAsia="宋体" w:hAnsi="宋体" w:hint="eastAsia"/>
        </w:rPr>
        <w:t>是正规、合法注册的</w:t>
      </w:r>
      <w:r w:rsidR="00EF3D11" w:rsidRPr="00EF3D11">
        <w:rPr>
          <w:rFonts w:ascii="宋体" w:eastAsia="宋体" w:hAnsi="宋体" w:hint="eastAsia"/>
        </w:rPr>
        <w:t>专业技术公司</w:t>
      </w:r>
      <w:r w:rsidR="00EF3D11" w:rsidRPr="00EF3D11">
        <w:rPr>
          <w:rFonts w:ascii="宋体" w:eastAsia="宋体" w:hAnsi="宋体"/>
        </w:rPr>
        <w:t>/事业单位/研究机构</w:t>
      </w:r>
      <w:r w:rsidR="00E75467" w:rsidRPr="00EF3D11">
        <w:rPr>
          <w:rFonts w:ascii="宋体" w:eastAsia="宋体" w:hAnsi="宋体" w:hint="eastAsia"/>
        </w:rPr>
        <w:t>。应具</w:t>
      </w:r>
      <w:r w:rsidRPr="00EF3D11">
        <w:rPr>
          <w:rFonts w:ascii="宋体" w:eastAsia="宋体" w:hAnsi="宋体" w:hint="eastAsia"/>
        </w:rPr>
        <w:t>该项目所需</w:t>
      </w:r>
      <w:r w:rsidR="00E95575" w:rsidRPr="00EF3D11">
        <w:rPr>
          <w:rFonts w:ascii="宋体" w:eastAsia="宋体" w:hAnsi="宋体" w:hint="eastAsia"/>
        </w:rPr>
        <w:t>系统开发</w:t>
      </w:r>
      <w:r w:rsidRPr="00EF3D11">
        <w:rPr>
          <w:rFonts w:ascii="宋体" w:eastAsia="宋体" w:hAnsi="宋体" w:hint="eastAsia"/>
        </w:rPr>
        <w:t>的能力或经验</w:t>
      </w:r>
      <w:r w:rsidR="00EF3D11">
        <w:rPr>
          <w:rFonts w:ascii="宋体" w:eastAsia="宋体" w:hAnsi="宋体" w:hint="eastAsia"/>
        </w:rPr>
        <w:t>和</w:t>
      </w:r>
      <w:r w:rsidR="00EF3D11" w:rsidRPr="00EF3D11">
        <w:rPr>
          <w:rFonts w:ascii="宋体" w:eastAsia="宋体" w:hAnsi="宋体" w:hint="eastAsia"/>
        </w:rPr>
        <w:t>丰富的软件开发及编程经验技术人员，有能力组织足够人员针对我方要求成立专项项目组。</w:t>
      </w:r>
    </w:p>
    <w:p w:rsidR="00EF3D11" w:rsidRPr="00EF3D11" w:rsidRDefault="00EF3D11" w:rsidP="00EF3D11">
      <w:pPr>
        <w:pStyle w:val="a5"/>
        <w:numPr>
          <w:ilvl w:val="0"/>
          <w:numId w:val="2"/>
        </w:numPr>
        <w:spacing w:line="360" w:lineRule="auto"/>
        <w:ind w:firstLineChars="0"/>
        <w:rPr>
          <w:rFonts w:ascii="宋体" w:eastAsia="宋体" w:hAnsi="宋体"/>
        </w:rPr>
      </w:pPr>
      <w:r w:rsidRPr="00EF3D11">
        <w:rPr>
          <w:rFonts w:ascii="宋体" w:eastAsia="宋体" w:hAnsi="宋体"/>
        </w:rPr>
        <w:t>依据项目内容要求，专业技术公司/事业单位/研究机构的人员需承担数据库开发、软件应用开发等专业性服务。</w:t>
      </w:r>
    </w:p>
    <w:p w:rsidR="00EF3D11" w:rsidRPr="00EF3D11" w:rsidRDefault="00EF3D11" w:rsidP="00EF3D11">
      <w:pPr>
        <w:pStyle w:val="a5"/>
        <w:numPr>
          <w:ilvl w:val="0"/>
          <w:numId w:val="2"/>
        </w:numPr>
        <w:spacing w:line="360" w:lineRule="auto"/>
        <w:ind w:firstLineChars="0"/>
        <w:rPr>
          <w:rFonts w:ascii="宋体" w:eastAsia="宋体" w:hAnsi="宋体"/>
        </w:rPr>
      </w:pPr>
      <w:r w:rsidRPr="00EF3D11">
        <w:rPr>
          <w:rFonts w:ascii="宋体" w:eastAsia="宋体" w:hAnsi="宋体"/>
        </w:rPr>
        <w:t>承担项目的专业技术公司/事业单位/研究机构应具有至少一项同类项目的业绩。</w:t>
      </w:r>
    </w:p>
    <w:p w:rsidR="00EF3D11" w:rsidRDefault="00EF3D11" w:rsidP="00EF3D11">
      <w:pPr>
        <w:pStyle w:val="a5"/>
        <w:numPr>
          <w:ilvl w:val="0"/>
          <w:numId w:val="2"/>
        </w:numPr>
        <w:spacing w:line="360" w:lineRule="auto"/>
        <w:ind w:firstLineChars="0"/>
        <w:rPr>
          <w:rFonts w:ascii="宋体" w:eastAsia="宋体" w:hAnsi="宋体"/>
        </w:rPr>
      </w:pPr>
      <w:r w:rsidRPr="00EF3D11">
        <w:rPr>
          <w:rFonts w:ascii="宋体" w:eastAsia="宋体" w:hAnsi="宋体"/>
        </w:rPr>
        <w:t>所承担服务项目要满足我方验收要求，配置队伍和人员服务应满足我方对人员的要求，以良好的服务完成合同验收要求。</w:t>
      </w:r>
    </w:p>
    <w:p w:rsidR="00EF3D11" w:rsidRPr="00EC53F1" w:rsidRDefault="00EC53F1" w:rsidP="00EC53F1">
      <w:pPr>
        <w:spacing w:line="360" w:lineRule="auto"/>
        <w:rPr>
          <w:b/>
          <w:sz w:val="24"/>
        </w:rPr>
      </w:pPr>
      <w:r>
        <w:rPr>
          <w:rFonts w:hint="eastAsia"/>
          <w:b/>
          <w:sz w:val="24"/>
        </w:rPr>
        <w:t>二</w:t>
      </w:r>
      <w:r>
        <w:rPr>
          <w:b/>
          <w:sz w:val="24"/>
        </w:rPr>
        <w:t>、</w:t>
      </w:r>
      <w:r w:rsidR="00EF3D11" w:rsidRPr="00EC53F1">
        <w:rPr>
          <w:rFonts w:hint="eastAsia"/>
          <w:b/>
          <w:sz w:val="24"/>
        </w:rPr>
        <w:t>对相关专家及技术人员的技术要求</w:t>
      </w:r>
    </w:p>
    <w:p w:rsidR="00EF3D11" w:rsidRDefault="00EF3D11" w:rsidP="00EF3D11">
      <w:pPr>
        <w:pStyle w:val="a5"/>
        <w:numPr>
          <w:ilvl w:val="0"/>
          <w:numId w:val="19"/>
        </w:numPr>
        <w:spacing w:line="360" w:lineRule="auto"/>
        <w:ind w:firstLineChars="0"/>
        <w:rPr>
          <w:rFonts w:ascii="宋体" w:eastAsia="宋体" w:hAnsi="宋体"/>
        </w:rPr>
      </w:pPr>
      <w:r>
        <w:rPr>
          <w:rFonts w:ascii="宋体" w:eastAsia="宋体" w:hAnsi="宋体" w:hint="eastAsia"/>
        </w:rPr>
        <w:t>依据项目研究内容的需要，专业技术公司/事业单位/研究机构派遣专家及技术人员应满足我方对项目的要求。</w:t>
      </w:r>
    </w:p>
    <w:p w:rsidR="00EF3D11" w:rsidRDefault="00EF3D11" w:rsidP="00EF3D11">
      <w:pPr>
        <w:pStyle w:val="a5"/>
        <w:numPr>
          <w:ilvl w:val="0"/>
          <w:numId w:val="19"/>
        </w:numPr>
        <w:spacing w:line="360" w:lineRule="auto"/>
        <w:ind w:firstLineChars="0"/>
        <w:rPr>
          <w:rFonts w:ascii="宋体" w:eastAsia="宋体" w:hAnsi="宋体"/>
        </w:rPr>
      </w:pPr>
      <w:r>
        <w:rPr>
          <w:rFonts w:ascii="宋体" w:eastAsia="宋体" w:hAnsi="宋体" w:hint="eastAsia"/>
        </w:rPr>
        <w:t>技术专家要求：</w:t>
      </w:r>
    </w:p>
    <w:p w:rsidR="00EF3D11" w:rsidRDefault="00EF3D11" w:rsidP="00EF3D11">
      <w:pPr>
        <w:pStyle w:val="a5"/>
        <w:numPr>
          <w:ilvl w:val="0"/>
          <w:numId w:val="20"/>
        </w:numPr>
        <w:spacing w:line="360" w:lineRule="auto"/>
        <w:ind w:firstLineChars="0"/>
        <w:rPr>
          <w:rFonts w:ascii="宋体" w:eastAsia="宋体" w:hAnsi="宋体"/>
        </w:rPr>
      </w:pPr>
      <w:r>
        <w:rPr>
          <w:rFonts w:ascii="宋体" w:eastAsia="宋体" w:hAnsi="宋体" w:hint="eastAsia"/>
        </w:rPr>
        <w:t>硕士研究生及以上学历，需提供相关人员简历</w:t>
      </w:r>
      <w:ins w:id="2" w:author="admin" w:date="2018-08-22T22:07:00Z">
        <w:r w:rsidR="00D527ED">
          <w:rPr>
            <w:rFonts w:ascii="宋体" w:eastAsia="宋体" w:hAnsi="宋体" w:hint="eastAsia"/>
          </w:rPr>
          <w:t>，或者具有5年以上相关经验</w:t>
        </w:r>
      </w:ins>
      <w:r>
        <w:rPr>
          <w:rFonts w:ascii="宋体" w:eastAsia="宋体" w:hAnsi="宋体" w:hint="eastAsia"/>
        </w:rPr>
        <w:t>；</w:t>
      </w:r>
    </w:p>
    <w:p w:rsidR="00EF3D11" w:rsidRDefault="00EF3D11" w:rsidP="00EF3D11">
      <w:pPr>
        <w:pStyle w:val="a5"/>
        <w:numPr>
          <w:ilvl w:val="0"/>
          <w:numId w:val="20"/>
        </w:numPr>
        <w:spacing w:line="360" w:lineRule="auto"/>
        <w:ind w:firstLineChars="0"/>
        <w:rPr>
          <w:rFonts w:ascii="宋体" w:eastAsia="宋体" w:hAnsi="宋体"/>
        </w:rPr>
      </w:pPr>
      <w:r>
        <w:rPr>
          <w:rFonts w:ascii="宋体" w:eastAsia="宋体" w:hAnsi="宋体" w:hint="eastAsia"/>
        </w:rPr>
        <w:t>具有</w:t>
      </w:r>
      <w:del w:id="3" w:author="admin" w:date="2018-08-22T22:07:00Z">
        <w:r w:rsidDel="00D527ED">
          <w:rPr>
            <w:rFonts w:ascii="宋体" w:eastAsia="宋体" w:hAnsi="宋体" w:hint="eastAsia"/>
          </w:rPr>
          <w:delText>5</w:delText>
        </w:r>
      </w:del>
      <w:ins w:id="4" w:author="admin" w:date="2018-08-22T22:07:00Z">
        <w:r w:rsidR="00D527ED">
          <w:rPr>
            <w:rFonts w:ascii="宋体" w:eastAsia="宋体" w:hAnsi="宋体" w:hint="eastAsia"/>
          </w:rPr>
          <w:t>3</w:t>
        </w:r>
      </w:ins>
      <w:r>
        <w:rPr>
          <w:rFonts w:ascii="宋体" w:eastAsia="宋体" w:hAnsi="宋体" w:hint="eastAsia"/>
        </w:rPr>
        <w:t>年以上软件系统设计和实施经验；</w:t>
      </w:r>
    </w:p>
    <w:p w:rsidR="00EF3D11" w:rsidRDefault="00EF3D11" w:rsidP="00EF3D11">
      <w:pPr>
        <w:pStyle w:val="a5"/>
        <w:numPr>
          <w:ilvl w:val="0"/>
          <w:numId w:val="20"/>
        </w:numPr>
        <w:spacing w:line="360" w:lineRule="auto"/>
        <w:ind w:firstLineChars="0"/>
        <w:rPr>
          <w:rFonts w:ascii="宋体" w:eastAsia="宋体" w:hAnsi="宋体"/>
        </w:rPr>
      </w:pPr>
      <w:r>
        <w:rPr>
          <w:rFonts w:ascii="宋体" w:eastAsia="宋体" w:hAnsi="宋体" w:hint="eastAsia"/>
        </w:rPr>
        <w:t>具有丰富的编程经验，参与过类似项目课题，担任过类似课题组组长或其他职务；</w:t>
      </w:r>
    </w:p>
    <w:p w:rsidR="00EF3D11" w:rsidRDefault="00EF3D11" w:rsidP="00EF3D11">
      <w:pPr>
        <w:pStyle w:val="a5"/>
        <w:numPr>
          <w:ilvl w:val="0"/>
          <w:numId w:val="20"/>
        </w:numPr>
        <w:spacing w:line="360" w:lineRule="auto"/>
        <w:ind w:firstLineChars="0"/>
        <w:rPr>
          <w:rFonts w:ascii="宋体" w:eastAsia="宋体" w:hAnsi="宋体"/>
        </w:rPr>
      </w:pPr>
      <w:r>
        <w:rPr>
          <w:rFonts w:ascii="宋体" w:eastAsia="宋体" w:hAnsi="宋体" w:hint="eastAsia"/>
        </w:rPr>
        <w:t>具有丰富的B/S架构经验，熟悉大型网站架构及Web技术，能有效解决数据存储及</w:t>
      </w:r>
      <w:proofErr w:type="gramStart"/>
      <w:r>
        <w:rPr>
          <w:rFonts w:ascii="宋体" w:eastAsia="宋体" w:hAnsi="宋体" w:hint="eastAsia"/>
        </w:rPr>
        <w:t>灾备过程</w:t>
      </w:r>
      <w:proofErr w:type="gramEnd"/>
      <w:r>
        <w:rPr>
          <w:rFonts w:ascii="宋体" w:eastAsia="宋体" w:hAnsi="宋体" w:hint="eastAsia"/>
        </w:rPr>
        <w:t>中的安全隐患；</w:t>
      </w:r>
    </w:p>
    <w:p w:rsidR="00EF3D11" w:rsidRDefault="00EF3D11" w:rsidP="00EF3D11">
      <w:pPr>
        <w:pStyle w:val="a5"/>
        <w:numPr>
          <w:ilvl w:val="0"/>
          <w:numId w:val="20"/>
        </w:numPr>
        <w:spacing w:line="360" w:lineRule="auto"/>
        <w:ind w:firstLineChars="0"/>
        <w:rPr>
          <w:rFonts w:ascii="宋体" w:eastAsia="宋体" w:hAnsi="宋体"/>
        </w:rPr>
      </w:pPr>
      <w:r>
        <w:rPr>
          <w:rFonts w:ascii="宋体" w:eastAsia="宋体" w:hAnsi="宋体" w:hint="eastAsia"/>
        </w:rPr>
        <w:t>具有丰富的C/S架构经验，熟悉软件客户端应用技术，能有效解决程序接口兼容性的问题；</w:t>
      </w:r>
    </w:p>
    <w:p w:rsidR="00EF3D11" w:rsidRDefault="00EF3D11" w:rsidP="00EF3D11">
      <w:pPr>
        <w:pStyle w:val="a5"/>
        <w:numPr>
          <w:ilvl w:val="0"/>
          <w:numId w:val="20"/>
        </w:numPr>
        <w:spacing w:line="360" w:lineRule="auto"/>
        <w:ind w:firstLineChars="0"/>
        <w:rPr>
          <w:rFonts w:ascii="宋体" w:eastAsia="宋体" w:hAnsi="宋体"/>
        </w:rPr>
      </w:pPr>
      <w:r>
        <w:rPr>
          <w:rFonts w:ascii="宋体" w:eastAsia="宋体" w:hAnsi="宋体" w:hint="eastAsia"/>
        </w:rPr>
        <w:t>具有丰富的网路通讯经验，熟悉网络协议及数据加密方式，能保证数据在网络传输过程中的安全；</w:t>
      </w:r>
    </w:p>
    <w:p w:rsidR="00EF3D11" w:rsidRDefault="00EF3D11" w:rsidP="00EF3D11">
      <w:pPr>
        <w:pStyle w:val="a5"/>
        <w:numPr>
          <w:ilvl w:val="0"/>
          <w:numId w:val="19"/>
        </w:numPr>
        <w:spacing w:line="360" w:lineRule="auto"/>
        <w:ind w:firstLineChars="0"/>
        <w:rPr>
          <w:rFonts w:ascii="宋体" w:eastAsia="宋体" w:hAnsi="宋体"/>
        </w:rPr>
      </w:pPr>
      <w:r>
        <w:rPr>
          <w:rFonts w:ascii="宋体" w:eastAsia="宋体" w:hAnsi="宋体" w:hint="eastAsia"/>
        </w:rPr>
        <w:lastRenderedPageBreak/>
        <w:t>对技术人员的要求</w:t>
      </w:r>
    </w:p>
    <w:p w:rsidR="00EF3D11" w:rsidRDefault="00EF3D11" w:rsidP="00EF3D11">
      <w:pPr>
        <w:pStyle w:val="a5"/>
        <w:numPr>
          <w:ilvl w:val="0"/>
          <w:numId w:val="21"/>
        </w:numPr>
        <w:spacing w:line="360" w:lineRule="auto"/>
        <w:ind w:firstLineChars="0"/>
        <w:rPr>
          <w:rFonts w:ascii="宋体" w:eastAsia="宋体" w:hAnsi="宋体"/>
        </w:rPr>
      </w:pPr>
      <w:r>
        <w:rPr>
          <w:rFonts w:ascii="宋体" w:eastAsia="宋体" w:hAnsi="宋体" w:hint="eastAsia"/>
        </w:rPr>
        <w:t>大学本科及以上学历，具有编程相关专业的教育背景。需提供相关人员简历；</w:t>
      </w:r>
    </w:p>
    <w:p w:rsidR="00EF3D11" w:rsidRDefault="00EF3D11" w:rsidP="00EF3D11">
      <w:pPr>
        <w:pStyle w:val="a5"/>
        <w:numPr>
          <w:ilvl w:val="0"/>
          <w:numId w:val="21"/>
        </w:numPr>
        <w:spacing w:line="360" w:lineRule="auto"/>
        <w:ind w:firstLineChars="0"/>
        <w:rPr>
          <w:rFonts w:ascii="宋体" w:eastAsia="宋体" w:hAnsi="宋体"/>
        </w:rPr>
      </w:pPr>
      <w:r>
        <w:rPr>
          <w:rFonts w:ascii="宋体" w:eastAsia="宋体" w:hAnsi="宋体" w:hint="eastAsia"/>
        </w:rPr>
        <w:t>参与过同类项目的课题研究工作；</w:t>
      </w:r>
    </w:p>
    <w:p w:rsidR="00EF3D11" w:rsidRDefault="00EF3D11" w:rsidP="00EF3D11">
      <w:pPr>
        <w:pStyle w:val="a5"/>
        <w:numPr>
          <w:ilvl w:val="0"/>
          <w:numId w:val="21"/>
        </w:numPr>
        <w:spacing w:line="360" w:lineRule="auto"/>
        <w:ind w:firstLineChars="0"/>
        <w:rPr>
          <w:rFonts w:ascii="宋体" w:eastAsia="宋体" w:hAnsi="宋体"/>
        </w:rPr>
      </w:pPr>
      <w:r>
        <w:rPr>
          <w:rFonts w:ascii="宋体" w:eastAsia="宋体" w:hAnsi="宋体" w:hint="eastAsia"/>
        </w:rPr>
        <w:t>熟悉系统需求分析、数据库建立、模型设计及系统调试工作，能够独立完成系统功能模块；</w:t>
      </w:r>
    </w:p>
    <w:p w:rsidR="00EF3D11" w:rsidRDefault="00EF3D11" w:rsidP="00EF3D11">
      <w:pPr>
        <w:pStyle w:val="a5"/>
        <w:numPr>
          <w:ilvl w:val="0"/>
          <w:numId w:val="21"/>
        </w:numPr>
        <w:spacing w:line="360" w:lineRule="auto"/>
        <w:ind w:firstLineChars="0"/>
        <w:rPr>
          <w:rFonts w:ascii="宋体" w:eastAsia="宋体" w:hAnsi="宋体"/>
        </w:rPr>
      </w:pPr>
      <w:r>
        <w:rPr>
          <w:rFonts w:ascii="宋体" w:eastAsia="宋体" w:hAnsi="宋体" w:hint="eastAsia"/>
        </w:rPr>
        <w:t>具有丰富的技术报告编写能力，能够完成报告编写工作。</w:t>
      </w:r>
    </w:p>
    <w:p w:rsidR="00D40E22" w:rsidRPr="00EF3D11" w:rsidRDefault="00EF3D11" w:rsidP="00EF3D11">
      <w:pPr>
        <w:spacing w:line="360" w:lineRule="auto"/>
        <w:rPr>
          <w:b/>
          <w:sz w:val="24"/>
        </w:rPr>
      </w:pPr>
      <w:r w:rsidRPr="00EF3D11">
        <w:rPr>
          <w:rFonts w:hint="eastAsia"/>
          <w:b/>
          <w:sz w:val="24"/>
        </w:rPr>
        <w:t>三</w:t>
      </w:r>
      <w:r w:rsidRPr="00EF3D11">
        <w:rPr>
          <w:b/>
          <w:sz w:val="24"/>
        </w:rPr>
        <w:t>、</w:t>
      </w:r>
      <w:r w:rsidR="00D40E22" w:rsidRPr="00EF3D11">
        <w:rPr>
          <w:rFonts w:hint="eastAsia"/>
          <w:b/>
          <w:sz w:val="24"/>
        </w:rPr>
        <w:t>海上采油工程建设阶段设备设施完整性管理工具系统技术</w:t>
      </w:r>
      <w:r w:rsidR="00D40E22" w:rsidRPr="00EF3D11">
        <w:rPr>
          <w:b/>
          <w:sz w:val="24"/>
        </w:rPr>
        <w:t>要求</w:t>
      </w:r>
    </w:p>
    <w:p w:rsidR="00420ECD" w:rsidRPr="00936C22" w:rsidRDefault="00BD3EA5" w:rsidP="00936C22">
      <w:pPr>
        <w:pStyle w:val="a5"/>
        <w:spacing w:line="360" w:lineRule="auto"/>
        <w:ind w:left="432" w:firstLineChars="0" w:firstLine="0"/>
        <w:rPr>
          <w:sz w:val="24"/>
        </w:rPr>
      </w:pPr>
      <w:r w:rsidRPr="00BD3EA5">
        <w:rPr>
          <w:rFonts w:hint="eastAsia"/>
          <w:sz w:val="24"/>
        </w:rPr>
        <w:t>1、</w:t>
      </w:r>
      <w:r w:rsidR="00936C22">
        <w:rPr>
          <w:rFonts w:hint="eastAsia"/>
          <w:sz w:val="24"/>
        </w:rPr>
        <w:t>系统整体</w:t>
      </w:r>
      <w:r w:rsidR="00936C22">
        <w:rPr>
          <w:sz w:val="24"/>
        </w:rPr>
        <w:t>说明</w:t>
      </w:r>
    </w:p>
    <w:p w:rsidR="00936C22" w:rsidRDefault="00936C22" w:rsidP="00420ECD">
      <w:pPr>
        <w:spacing w:line="360" w:lineRule="auto"/>
        <w:ind w:firstLineChars="200" w:firstLine="420"/>
        <w:rPr>
          <w:rFonts w:ascii="宋体" w:eastAsia="宋体" w:hAnsi="宋体"/>
        </w:rPr>
      </w:pPr>
      <w:r>
        <w:rPr>
          <w:rFonts w:ascii="宋体" w:eastAsia="宋体" w:hAnsi="宋体" w:hint="eastAsia"/>
        </w:rPr>
        <w:t>海上</w:t>
      </w:r>
      <w:r>
        <w:rPr>
          <w:rFonts w:ascii="宋体" w:eastAsia="宋体" w:hAnsi="宋体"/>
        </w:rPr>
        <w:t>采油工程建设阶段设备设施完整性管理系统</w:t>
      </w:r>
      <w:r>
        <w:rPr>
          <w:rFonts w:ascii="宋体" w:eastAsia="宋体" w:hAnsi="宋体" w:hint="eastAsia"/>
        </w:rPr>
        <w:t>分为PC端</w:t>
      </w:r>
      <w:r>
        <w:rPr>
          <w:rFonts w:ascii="宋体" w:eastAsia="宋体" w:hAnsi="宋体"/>
        </w:rPr>
        <w:t>和移动端两部分，PC</w:t>
      </w:r>
      <w:proofErr w:type="gramStart"/>
      <w:r>
        <w:rPr>
          <w:rFonts w:ascii="宋体" w:eastAsia="宋体" w:hAnsi="宋体" w:hint="eastAsia"/>
        </w:rPr>
        <w:t>端</w:t>
      </w:r>
      <w:r>
        <w:rPr>
          <w:rFonts w:ascii="宋体" w:eastAsia="宋体" w:hAnsi="宋体"/>
        </w:rPr>
        <w:t>实现</w:t>
      </w:r>
      <w:proofErr w:type="gramEnd"/>
      <w:r>
        <w:rPr>
          <w:rFonts w:ascii="宋体" w:eastAsia="宋体" w:hAnsi="宋体"/>
        </w:rPr>
        <w:t>办公室</w:t>
      </w:r>
      <w:r>
        <w:rPr>
          <w:rFonts w:ascii="宋体" w:eastAsia="宋体" w:hAnsi="宋体" w:hint="eastAsia"/>
        </w:rPr>
        <w:t>前期</w:t>
      </w:r>
      <w:r>
        <w:rPr>
          <w:rFonts w:ascii="宋体" w:eastAsia="宋体" w:hAnsi="宋体"/>
        </w:rPr>
        <w:t>工作准备，</w:t>
      </w:r>
      <w:r>
        <w:rPr>
          <w:rFonts w:ascii="宋体" w:eastAsia="宋体" w:hAnsi="宋体" w:hint="eastAsia"/>
        </w:rPr>
        <w:t>实时查看</w:t>
      </w:r>
      <w:r>
        <w:rPr>
          <w:rFonts w:ascii="宋体" w:eastAsia="宋体" w:hAnsi="宋体"/>
        </w:rPr>
        <w:t>，后期处理</w:t>
      </w:r>
      <w:r>
        <w:rPr>
          <w:rFonts w:ascii="宋体" w:eastAsia="宋体" w:hAnsi="宋体" w:hint="eastAsia"/>
        </w:rPr>
        <w:t>功能</w:t>
      </w:r>
      <w:r w:rsidR="00306C43">
        <w:rPr>
          <w:rFonts w:ascii="宋体" w:eastAsia="宋体" w:hAnsi="宋体"/>
        </w:rPr>
        <w:t>，移动</w:t>
      </w:r>
      <w:proofErr w:type="gramStart"/>
      <w:r w:rsidR="00306C43">
        <w:rPr>
          <w:rFonts w:ascii="宋体" w:eastAsia="宋体" w:hAnsi="宋体"/>
        </w:rPr>
        <w:t>端</w:t>
      </w:r>
      <w:r w:rsidR="00306C43">
        <w:rPr>
          <w:rFonts w:ascii="宋体" w:eastAsia="宋体" w:hAnsi="宋体" w:hint="eastAsia"/>
        </w:rPr>
        <w:t>主要</w:t>
      </w:r>
      <w:proofErr w:type="gramEnd"/>
      <w:r w:rsidR="00306C43">
        <w:rPr>
          <w:rFonts w:ascii="宋体" w:eastAsia="宋体" w:hAnsi="宋体"/>
        </w:rPr>
        <w:t>应用于现场操作</w:t>
      </w:r>
      <w:ins w:id="5" w:author="admin" w:date="2018-08-22T22:08:00Z">
        <w:r w:rsidR="00D527ED">
          <w:rPr>
            <w:rFonts w:ascii="宋体" w:eastAsia="宋体" w:hAnsi="宋体" w:hint="eastAsia"/>
          </w:rPr>
          <w:t>和数据上传</w:t>
        </w:r>
      </w:ins>
      <w:r w:rsidR="00306C43">
        <w:rPr>
          <w:rFonts w:ascii="宋体" w:eastAsia="宋体" w:hAnsi="宋体"/>
        </w:rPr>
        <w:t>。通过</w:t>
      </w:r>
      <w:r w:rsidR="00306C43">
        <w:rPr>
          <w:rFonts w:ascii="宋体" w:eastAsia="宋体" w:hAnsi="宋体" w:hint="eastAsia"/>
        </w:rPr>
        <w:t>PC端</w:t>
      </w:r>
      <w:r w:rsidR="00306C43">
        <w:rPr>
          <w:rFonts w:ascii="宋体" w:eastAsia="宋体" w:hAnsi="宋体"/>
        </w:rPr>
        <w:t>和移动端的结合，实现</w:t>
      </w:r>
      <w:r w:rsidR="00306C43">
        <w:rPr>
          <w:rFonts w:ascii="宋体" w:eastAsia="宋体" w:hAnsi="宋体" w:hint="eastAsia"/>
        </w:rPr>
        <w:t>工程</w:t>
      </w:r>
      <w:r w:rsidR="00306C43">
        <w:rPr>
          <w:rFonts w:ascii="宋体" w:eastAsia="宋体" w:hAnsi="宋体"/>
        </w:rPr>
        <w:t>建设阶段</w:t>
      </w:r>
      <w:r w:rsidR="00306C43">
        <w:rPr>
          <w:rFonts w:ascii="宋体" w:eastAsia="宋体" w:hAnsi="宋体" w:hint="eastAsia"/>
        </w:rPr>
        <w:t>设备设施</w:t>
      </w:r>
      <w:r w:rsidR="00306C43">
        <w:rPr>
          <w:rFonts w:ascii="宋体" w:eastAsia="宋体" w:hAnsi="宋体"/>
        </w:rPr>
        <w:t>完整性管理信息化、智能化。</w:t>
      </w:r>
    </w:p>
    <w:p w:rsidR="00306C43" w:rsidRPr="00306C43" w:rsidRDefault="00306C43" w:rsidP="00306C43">
      <w:pPr>
        <w:pStyle w:val="a5"/>
        <w:spacing w:line="360" w:lineRule="auto"/>
        <w:ind w:left="432" w:firstLineChars="0" w:firstLine="0"/>
        <w:rPr>
          <w:sz w:val="24"/>
        </w:rPr>
      </w:pPr>
      <w:r w:rsidRPr="00306C43">
        <w:rPr>
          <w:sz w:val="24"/>
        </w:rPr>
        <w:t>2</w:t>
      </w:r>
      <w:r w:rsidRPr="00306C43">
        <w:rPr>
          <w:rFonts w:hint="eastAsia"/>
          <w:sz w:val="24"/>
        </w:rPr>
        <w:t>、</w:t>
      </w:r>
      <w:r w:rsidRPr="00306C43">
        <w:rPr>
          <w:sz w:val="24"/>
        </w:rPr>
        <w:t>系统主要技术要求</w:t>
      </w:r>
      <w:ins w:id="6" w:author="admin" w:date="2018-08-22T22:11:00Z">
        <w:r w:rsidR="00D527ED">
          <w:rPr>
            <w:rFonts w:hint="eastAsia"/>
            <w:sz w:val="24"/>
          </w:rPr>
          <w:t>（未说明有几个模块，几个层次，这个需要明确一下以便他们准确估计）</w:t>
        </w:r>
      </w:ins>
    </w:p>
    <w:p w:rsidR="00306C43" w:rsidRDefault="00306C43" w:rsidP="00420ECD">
      <w:pPr>
        <w:spacing w:line="360" w:lineRule="auto"/>
        <w:ind w:firstLineChars="200" w:firstLine="420"/>
        <w:rPr>
          <w:rFonts w:ascii="宋体" w:eastAsia="宋体" w:hAnsi="宋体"/>
        </w:rPr>
      </w:pPr>
      <w:r>
        <w:rPr>
          <w:rFonts w:ascii="宋体" w:eastAsia="宋体" w:hAnsi="宋体" w:hint="eastAsia"/>
        </w:rPr>
        <w:t>2.1 页面</w:t>
      </w:r>
      <w:r>
        <w:rPr>
          <w:rFonts w:ascii="宋体" w:eastAsia="宋体" w:hAnsi="宋体"/>
        </w:rPr>
        <w:t>设计</w:t>
      </w:r>
    </w:p>
    <w:p w:rsidR="00306C43" w:rsidRDefault="00306C43" w:rsidP="00420ECD">
      <w:pPr>
        <w:spacing w:line="360" w:lineRule="auto"/>
        <w:ind w:firstLineChars="200" w:firstLine="420"/>
        <w:rPr>
          <w:rFonts w:ascii="宋体" w:eastAsia="宋体" w:hAnsi="宋体"/>
        </w:rPr>
      </w:pPr>
      <w:r>
        <w:rPr>
          <w:rFonts w:ascii="宋体" w:eastAsia="宋体" w:hAnsi="宋体" w:hint="eastAsia"/>
        </w:rPr>
        <w:t>页面设计</w:t>
      </w:r>
      <w:r>
        <w:rPr>
          <w:rFonts w:ascii="宋体" w:eastAsia="宋体" w:hAnsi="宋体"/>
        </w:rPr>
        <w:t>要求简洁、美观</w:t>
      </w:r>
      <w:r>
        <w:rPr>
          <w:rFonts w:ascii="宋体" w:eastAsia="宋体" w:hAnsi="宋体" w:hint="eastAsia"/>
        </w:rPr>
        <w:t>。</w:t>
      </w:r>
    </w:p>
    <w:p w:rsidR="00306C43" w:rsidRDefault="00306C43" w:rsidP="00420ECD">
      <w:pPr>
        <w:spacing w:line="360" w:lineRule="auto"/>
        <w:ind w:firstLineChars="200" w:firstLine="420"/>
        <w:rPr>
          <w:rFonts w:ascii="宋体" w:eastAsia="宋体" w:hAnsi="宋体"/>
        </w:rPr>
      </w:pPr>
      <w:r>
        <w:rPr>
          <w:rFonts w:ascii="宋体" w:eastAsia="宋体" w:hAnsi="宋体"/>
        </w:rPr>
        <w:t xml:space="preserve">2.2 </w:t>
      </w:r>
      <w:r w:rsidR="003B1B22">
        <w:rPr>
          <w:rFonts w:ascii="宋体" w:eastAsia="宋体" w:hAnsi="宋体" w:hint="eastAsia"/>
        </w:rPr>
        <w:t>用户</w:t>
      </w:r>
      <w:r w:rsidR="003B1B22">
        <w:rPr>
          <w:rFonts w:ascii="宋体" w:eastAsia="宋体" w:hAnsi="宋体"/>
        </w:rPr>
        <w:t>权限设计</w:t>
      </w:r>
    </w:p>
    <w:p w:rsidR="003B1B22" w:rsidRDefault="003B1B22" w:rsidP="00420ECD">
      <w:pPr>
        <w:spacing w:line="360" w:lineRule="auto"/>
        <w:ind w:firstLineChars="200" w:firstLine="420"/>
        <w:rPr>
          <w:rFonts w:ascii="宋体" w:eastAsia="宋体" w:hAnsi="宋体"/>
        </w:rPr>
      </w:pPr>
      <w:r>
        <w:rPr>
          <w:rFonts w:ascii="宋体" w:eastAsia="宋体" w:hAnsi="宋体" w:hint="eastAsia"/>
        </w:rPr>
        <w:t>1）系统应</w:t>
      </w:r>
      <w:r>
        <w:rPr>
          <w:rFonts w:ascii="宋体" w:eastAsia="宋体" w:hAnsi="宋体"/>
        </w:rPr>
        <w:t>设计管理员登录和用户登录两种</w:t>
      </w:r>
      <w:r>
        <w:rPr>
          <w:rFonts w:ascii="宋体" w:eastAsia="宋体" w:hAnsi="宋体" w:hint="eastAsia"/>
        </w:rPr>
        <w:t>登录</w:t>
      </w:r>
      <w:r>
        <w:rPr>
          <w:rFonts w:ascii="宋体" w:eastAsia="宋体" w:hAnsi="宋体"/>
        </w:rPr>
        <w:t>模式</w:t>
      </w:r>
      <w:r w:rsidR="005F4D2B" w:rsidRPr="005F4D2B">
        <w:rPr>
          <w:rFonts w:ascii="宋体" w:eastAsia="宋体" w:hAnsi="宋体" w:hint="eastAsia"/>
        </w:rPr>
        <w:t>（※）</w:t>
      </w:r>
      <w:r>
        <w:rPr>
          <w:rFonts w:ascii="宋体" w:eastAsia="宋体" w:hAnsi="宋体"/>
        </w:rPr>
        <w:t>；</w:t>
      </w:r>
    </w:p>
    <w:p w:rsidR="003B1B22" w:rsidRDefault="003B1B22" w:rsidP="00420ECD">
      <w:pPr>
        <w:spacing w:line="360" w:lineRule="auto"/>
        <w:ind w:firstLineChars="200" w:firstLine="420"/>
        <w:rPr>
          <w:rFonts w:ascii="宋体" w:eastAsia="宋体" w:hAnsi="宋体"/>
        </w:rPr>
      </w:pPr>
      <w:r>
        <w:rPr>
          <w:rFonts w:ascii="宋体" w:eastAsia="宋体" w:hAnsi="宋体"/>
        </w:rPr>
        <w:t>2</w:t>
      </w:r>
      <w:r>
        <w:rPr>
          <w:rFonts w:ascii="宋体" w:eastAsia="宋体" w:hAnsi="宋体" w:hint="eastAsia"/>
        </w:rPr>
        <w:t>）</w:t>
      </w:r>
      <w:r w:rsidRPr="003B1B22">
        <w:rPr>
          <w:rFonts w:ascii="宋体" w:eastAsia="宋体" w:hAnsi="宋体"/>
        </w:rPr>
        <w:t>管理员有填写、删除、增加等</w:t>
      </w:r>
      <w:r>
        <w:rPr>
          <w:rFonts w:ascii="宋体" w:eastAsia="宋体" w:hAnsi="宋体" w:hint="eastAsia"/>
        </w:rPr>
        <w:t>操作</w:t>
      </w:r>
      <w:r w:rsidRPr="003B1B22">
        <w:rPr>
          <w:rFonts w:ascii="宋体" w:eastAsia="宋体" w:hAnsi="宋体"/>
        </w:rPr>
        <w:t>权限，用户只有查看权限。</w:t>
      </w:r>
      <w:r>
        <w:rPr>
          <w:rFonts w:ascii="宋体" w:eastAsia="宋体" w:hAnsi="宋体" w:hint="eastAsia"/>
        </w:rPr>
        <w:t>系统</w:t>
      </w:r>
      <w:r>
        <w:rPr>
          <w:rFonts w:ascii="宋体" w:eastAsia="宋体" w:hAnsi="宋体"/>
        </w:rPr>
        <w:t>网速和容量能满足</w:t>
      </w:r>
      <w:r w:rsidRPr="003B1B22">
        <w:rPr>
          <w:rFonts w:ascii="宋体" w:eastAsia="宋体" w:hAnsi="宋体"/>
        </w:rPr>
        <w:t>用户和管理员账号</w:t>
      </w:r>
      <w:r>
        <w:rPr>
          <w:rFonts w:ascii="宋体" w:eastAsia="宋体" w:hAnsi="宋体" w:hint="eastAsia"/>
        </w:rPr>
        <w:t>至少</w:t>
      </w:r>
      <w:r w:rsidRPr="003B1B22">
        <w:rPr>
          <w:rFonts w:ascii="宋体" w:eastAsia="宋体" w:hAnsi="宋体"/>
        </w:rPr>
        <w:t>15人同时在线</w:t>
      </w:r>
      <w:r w:rsidR="00D40E22">
        <w:rPr>
          <w:rFonts w:ascii="宋体" w:eastAsia="宋体" w:hAnsi="宋体" w:hint="eastAsia"/>
        </w:rPr>
        <w:t>使用</w:t>
      </w:r>
      <w:r w:rsidRPr="003B1B22">
        <w:rPr>
          <w:rFonts w:ascii="宋体" w:eastAsia="宋体" w:hAnsi="宋体"/>
        </w:rPr>
        <w:t>的</w:t>
      </w:r>
      <w:r>
        <w:rPr>
          <w:rFonts w:ascii="宋体" w:eastAsia="宋体" w:hAnsi="宋体" w:hint="eastAsia"/>
        </w:rPr>
        <w:t>要求</w:t>
      </w:r>
      <w:r w:rsidR="005F4D2B" w:rsidRPr="005F4D2B">
        <w:rPr>
          <w:rFonts w:ascii="宋体" w:eastAsia="宋体" w:hAnsi="宋体" w:hint="eastAsia"/>
        </w:rPr>
        <w:t>（※）</w:t>
      </w:r>
      <w:r>
        <w:rPr>
          <w:rFonts w:ascii="宋体" w:eastAsia="宋体" w:hAnsi="宋体" w:hint="eastAsia"/>
        </w:rPr>
        <w:t>；</w:t>
      </w:r>
    </w:p>
    <w:p w:rsidR="003B1B22" w:rsidRDefault="003B1B22" w:rsidP="00420ECD">
      <w:pPr>
        <w:spacing w:line="360" w:lineRule="auto"/>
        <w:ind w:firstLineChars="200" w:firstLine="420"/>
        <w:rPr>
          <w:rFonts w:ascii="宋体" w:eastAsia="宋体" w:hAnsi="宋体"/>
        </w:rPr>
      </w:pPr>
      <w:r>
        <w:rPr>
          <w:rFonts w:ascii="宋体" w:eastAsia="宋体" w:hAnsi="宋体"/>
        </w:rPr>
        <w:t>3</w:t>
      </w:r>
      <w:r>
        <w:rPr>
          <w:rFonts w:ascii="宋体" w:eastAsia="宋体" w:hAnsi="宋体" w:hint="eastAsia"/>
        </w:rPr>
        <w:t>）</w:t>
      </w:r>
      <w:r w:rsidRPr="003B1B22">
        <w:rPr>
          <w:rFonts w:ascii="宋体" w:eastAsia="宋体" w:hAnsi="宋体" w:hint="eastAsia"/>
        </w:rPr>
        <w:t>每个用户登录账号，</w:t>
      </w:r>
      <w:r>
        <w:rPr>
          <w:rFonts w:ascii="宋体" w:eastAsia="宋体" w:hAnsi="宋体" w:hint="eastAsia"/>
        </w:rPr>
        <w:t>可</w:t>
      </w:r>
      <w:r w:rsidRPr="003B1B22">
        <w:rPr>
          <w:rFonts w:ascii="宋体" w:eastAsia="宋体" w:hAnsi="宋体" w:hint="eastAsia"/>
        </w:rPr>
        <w:t>设定特定的文件夹查看权限，只能查看所属项目的文件资料</w:t>
      </w:r>
      <w:r w:rsidR="005F4D2B" w:rsidRPr="005F4D2B">
        <w:rPr>
          <w:rFonts w:ascii="宋体" w:eastAsia="宋体" w:hAnsi="宋体" w:hint="eastAsia"/>
        </w:rPr>
        <w:t>（※）</w:t>
      </w:r>
      <w:r w:rsidRPr="003B1B22">
        <w:rPr>
          <w:rFonts w:ascii="宋体" w:eastAsia="宋体" w:hAnsi="宋体" w:hint="eastAsia"/>
        </w:rPr>
        <w:t>。</w:t>
      </w:r>
    </w:p>
    <w:p w:rsidR="003B1B22" w:rsidRDefault="003B1B22" w:rsidP="00420ECD">
      <w:pPr>
        <w:spacing w:line="360" w:lineRule="auto"/>
        <w:ind w:firstLineChars="200" w:firstLine="420"/>
        <w:rPr>
          <w:rFonts w:ascii="宋体" w:eastAsia="宋体" w:hAnsi="宋体"/>
        </w:rPr>
      </w:pPr>
      <w:r>
        <w:rPr>
          <w:rFonts w:ascii="宋体" w:eastAsia="宋体" w:hAnsi="宋体" w:hint="eastAsia"/>
        </w:rPr>
        <w:t xml:space="preserve">2.3 </w:t>
      </w:r>
      <w:r w:rsidR="001F0481">
        <w:rPr>
          <w:rFonts w:ascii="宋体" w:eastAsia="宋体" w:hAnsi="宋体" w:hint="eastAsia"/>
        </w:rPr>
        <w:t>预留</w:t>
      </w:r>
      <w:r w:rsidR="001F0481">
        <w:rPr>
          <w:rFonts w:ascii="宋体" w:eastAsia="宋体" w:hAnsi="宋体"/>
        </w:rPr>
        <w:t>模块设计</w:t>
      </w:r>
    </w:p>
    <w:p w:rsidR="001D3401" w:rsidRDefault="001D3401" w:rsidP="00420ECD">
      <w:pPr>
        <w:spacing w:line="360" w:lineRule="auto"/>
        <w:ind w:firstLineChars="200" w:firstLine="420"/>
        <w:rPr>
          <w:rFonts w:ascii="宋体" w:eastAsia="宋体" w:hAnsi="宋体"/>
        </w:rPr>
      </w:pPr>
      <w:r>
        <w:rPr>
          <w:rFonts w:ascii="宋体" w:eastAsia="宋体" w:hAnsi="宋体" w:hint="eastAsia"/>
        </w:rPr>
        <w:t>项目</w:t>
      </w:r>
      <w:proofErr w:type="gramStart"/>
      <w:r>
        <w:rPr>
          <w:rFonts w:ascii="宋体" w:eastAsia="宋体" w:hAnsi="宋体" w:hint="eastAsia"/>
        </w:rPr>
        <w:t>按设施</w:t>
      </w:r>
      <w:proofErr w:type="gramEnd"/>
      <w:r>
        <w:rPr>
          <w:rFonts w:ascii="宋体" w:eastAsia="宋体" w:hAnsi="宋体"/>
        </w:rPr>
        <w:t>分类</w:t>
      </w:r>
      <w:r>
        <w:rPr>
          <w:rFonts w:ascii="宋体" w:eastAsia="宋体" w:hAnsi="宋体" w:hint="eastAsia"/>
        </w:rPr>
        <w:t>模块，</w:t>
      </w:r>
      <w:r w:rsidR="001F0481">
        <w:rPr>
          <w:rFonts w:ascii="宋体" w:eastAsia="宋体" w:hAnsi="宋体" w:hint="eastAsia"/>
        </w:rPr>
        <w:t>设施</w:t>
      </w:r>
      <w:r w:rsidR="001F0481">
        <w:rPr>
          <w:rFonts w:ascii="宋体" w:eastAsia="宋体" w:hAnsi="宋体"/>
        </w:rPr>
        <w:t>分类模块预留</w:t>
      </w:r>
      <w:r w:rsidR="001F0481">
        <w:rPr>
          <w:rFonts w:ascii="宋体" w:eastAsia="宋体" w:hAnsi="宋体" w:hint="eastAsia"/>
        </w:rPr>
        <w:t>可增加模块</w:t>
      </w:r>
      <w:r w:rsidR="001F0481">
        <w:rPr>
          <w:rFonts w:ascii="宋体" w:eastAsia="宋体" w:hAnsi="宋体"/>
        </w:rPr>
        <w:t>，项目名称预留</w:t>
      </w:r>
      <w:r w:rsidR="001F0481">
        <w:rPr>
          <w:rFonts w:ascii="宋体" w:eastAsia="宋体" w:hAnsi="宋体" w:hint="eastAsia"/>
        </w:rPr>
        <w:t>可增加</w:t>
      </w:r>
      <w:r w:rsidR="001F0481">
        <w:rPr>
          <w:rFonts w:ascii="宋体" w:eastAsia="宋体" w:hAnsi="宋体"/>
        </w:rPr>
        <w:t>模块，</w:t>
      </w:r>
      <w:r w:rsidR="001F0481">
        <w:rPr>
          <w:rFonts w:ascii="宋体" w:eastAsia="宋体" w:hAnsi="宋体" w:hint="eastAsia"/>
        </w:rPr>
        <w:t>每个</w:t>
      </w:r>
      <w:r w:rsidR="001F0481">
        <w:rPr>
          <w:rFonts w:ascii="宋体" w:eastAsia="宋体" w:hAnsi="宋体"/>
        </w:rPr>
        <w:t>项目下至少有</w:t>
      </w:r>
      <w:r w:rsidR="001F0481">
        <w:rPr>
          <w:rFonts w:ascii="宋体" w:eastAsia="宋体" w:hAnsi="宋体" w:hint="eastAsia"/>
        </w:rPr>
        <w:t>5个</w:t>
      </w:r>
      <w:r w:rsidR="001F0481">
        <w:rPr>
          <w:rFonts w:ascii="宋体" w:eastAsia="宋体" w:hAnsi="宋体"/>
        </w:rPr>
        <w:t>板块分布需要预留可增加模块</w:t>
      </w:r>
      <w:r w:rsidR="001F0481">
        <w:rPr>
          <w:rFonts w:ascii="宋体" w:eastAsia="宋体" w:hAnsi="宋体" w:hint="eastAsia"/>
        </w:rPr>
        <w:t>，</w:t>
      </w:r>
      <w:r w:rsidR="001F0481" w:rsidRPr="001F0481">
        <w:rPr>
          <w:rFonts w:ascii="宋体" w:eastAsia="宋体" w:hAnsi="宋体" w:hint="eastAsia"/>
        </w:rPr>
        <w:t>保证后期增加项目的需要。</w:t>
      </w:r>
      <w:r w:rsidR="005F4D2B" w:rsidRPr="005F4D2B">
        <w:rPr>
          <w:rFonts w:ascii="宋体" w:eastAsia="宋体" w:hAnsi="宋体" w:hint="eastAsia"/>
        </w:rPr>
        <w:t>（※）</w:t>
      </w:r>
      <w:r>
        <w:rPr>
          <w:rFonts w:ascii="宋体" w:eastAsia="宋体" w:hAnsi="宋体"/>
        </w:rPr>
        <w:t>。</w:t>
      </w:r>
    </w:p>
    <w:p w:rsidR="001D3401" w:rsidRDefault="00032C37" w:rsidP="00420ECD">
      <w:pPr>
        <w:spacing w:line="360" w:lineRule="auto"/>
        <w:ind w:firstLineChars="200" w:firstLine="420"/>
        <w:rPr>
          <w:rFonts w:ascii="宋体" w:eastAsia="宋体" w:hAnsi="宋体"/>
        </w:rPr>
      </w:pPr>
      <w:r>
        <w:rPr>
          <w:rFonts w:ascii="宋体" w:eastAsia="宋体" w:hAnsi="宋体" w:hint="eastAsia"/>
        </w:rPr>
        <w:t>2.4 存储空间要求</w:t>
      </w:r>
    </w:p>
    <w:p w:rsidR="00032C37" w:rsidRDefault="00032C37" w:rsidP="00420ECD">
      <w:pPr>
        <w:spacing w:line="360" w:lineRule="auto"/>
        <w:ind w:firstLineChars="200" w:firstLine="420"/>
        <w:rPr>
          <w:rFonts w:ascii="宋体" w:eastAsia="宋体" w:hAnsi="宋体"/>
        </w:rPr>
      </w:pPr>
      <w:r>
        <w:rPr>
          <w:rFonts w:ascii="宋体" w:eastAsia="宋体" w:hAnsi="宋体" w:hint="eastAsia"/>
        </w:rPr>
        <w:t>数据管理</w:t>
      </w:r>
      <w:r>
        <w:rPr>
          <w:rFonts w:ascii="宋体" w:eastAsia="宋体" w:hAnsi="宋体"/>
        </w:rPr>
        <w:t>模块要求至少</w:t>
      </w:r>
      <w:r w:rsidRPr="00032C37">
        <w:rPr>
          <w:rFonts w:ascii="宋体" w:eastAsia="宋体" w:hAnsi="宋体" w:hint="eastAsia"/>
          <w:color w:val="FF0000"/>
        </w:rPr>
        <w:t>20T</w:t>
      </w:r>
      <w:r>
        <w:rPr>
          <w:rFonts w:ascii="宋体" w:eastAsia="宋体" w:hAnsi="宋体" w:hint="eastAsia"/>
        </w:rPr>
        <w:t>的</w:t>
      </w:r>
      <w:r>
        <w:rPr>
          <w:rFonts w:ascii="宋体" w:eastAsia="宋体" w:hAnsi="宋体"/>
        </w:rPr>
        <w:t>存储空间</w:t>
      </w:r>
      <w:ins w:id="7" w:author="admin" w:date="2018-08-22T22:09:00Z">
        <w:r w:rsidR="00D527ED">
          <w:rPr>
            <w:rFonts w:ascii="宋体" w:eastAsia="宋体" w:hAnsi="宋体" w:hint="eastAsia"/>
          </w:rPr>
          <w:t>（购买或租用服务器）</w:t>
        </w:r>
      </w:ins>
      <w:r>
        <w:rPr>
          <w:rFonts w:ascii="宋体" w:eastAsia="宋体" w:hAnsi="宋体"/>
        </w:rPr>
        <w:t>，</w:t>
      </w:r>
      <w:r>
        <w:rPr>
          <w:rFonts w:ascii="宋体" w:eastAsia="宋体" w:hAnsi="宋体" w:hint="eastAsia"/>
        </w:rPr>
        <w:t>以满足</w:t>
      </w:r>
      <w:r>
        <w:rPr>
          <w:rFonts w:ascii="宋体" w:eastAsia="宋体" w:hAnsi="宋体"/>
        </w:rPr>
        <w:t>不断增加的项目资料的存储需求</w:t>
      </w:r>
      <w:r w:rsidR="005F4D2B" w:rsidRPr="005F4D2B">
        <w:rPr>
          <w:rFonts w:ascii="宋体" w:eastAsia="宋体" w:hAnsi="宋体" w:hint="eastAsia"/>
        </w:rPr>
        <w:t>（※）</w:t>
      </w:r>
      <w:r>
        <w:rPr>
          <w:rFonts w:ascii="宋体" w:eastAsia="宋体" w:hAnsi="宋体"/>
        </w:rPr>
        <w:t>。</w:t>
      </w:r>
    </w:p>
    <w:p w:rsidR="00D40E22" w:rsidRDefault="00D40E22" w:rsidP="00420ECD">
      <w:pPr>
        <w:spacing w:line="360" w:lineRule="auto"/>
        <w:ind w:firstLineChars="200" w:firstLine="420"/>
        <w:rPr>
          <w:rFonts w:ascii="宋体" w:eastAsia="宋体" w:hAnsi="宋体"/>
        </w:rPr>
      </w:pPr>
      <w:r>
        <w:rPr>
          <w:rFonts w:ascii="宋体" w:eastAsia="宋体" w:hAnsi="宋体" w:hint="eastAsia"/>
        </w:rPr>
        <w:lastRenderedPageBreak/>
        <w:t>2.5</w:t>
      </w:r>
      <w:r>
        <w:rPr>
          <w:rFonts w:ascii="宋体" w:eastAsia="宋体" w:hAnsi="宋体"/>
        </w:rPr>
        <w:t xml:space="preserve"> </w:t>
      </w:r>
      <w:r>
        <w:rPr>
          <w:rFonts w:ascii="宋体" w:eastAsia="宋体" w:hAnsi="宋体" w:hint="eastAsia"/>
        </w:rPr>
        <w:t>上传</w:t>
      </w:r>
      <w:r>
        <w:rPr>
          <w:rFonts w:ascii="宋体" w:eastAsia="宋体" w:hAnsi="宋体"/>
        </w:rPr>
        <w:t>模块设计</w:t>
      </w:r>
      <w:r w:rsidR="00624DE6" w:rsidRPr="005F4D2B">
        <w:rPr>
          <w:rFonts w:ascii="宋体" w:eastAsia="宋体" w:hAnsi="宋体" w:hint="eastAsia"/>
        </w:rPr>
        <w:t>（※）</w:t>
      </w:r>
    </w:p>
    <w:p w:rsidR="00D40E22" w:rsidRDefault="00D40E22" w:rsidP="00420ECD">
      <w:pPr>
        <w:spacing w:line="360" w:lineRule="auto"/>
        <w:ind w:firstLineChars="200" w:firstLine="420"/>
        <w:rPr>
          <w:rFonts w:ascii="宋体" w:eastAsia="宋体" w:hAnsi="宋体"/>
        </w:rPr>
      </w:pPr>
      <w:r>
        <w:rPr>
          <w:rFonts w:ascii="宋体" w:eastAsia="宋体" w:hAnsi="宋体" w:hint="eastAsia"/>
        </w:rPr>
        <w:t>模块包括</w:t>
      </w:r>
      <w:r>
        <w:rPr>
          <w:rFonts w:ascii="宋体" w:eastAsia="宋体" w:hAnsi="宋体"/>
        </w:rPr>
        <w:t>图片长传、视频上传、</w:t>
      </w:r>
      <w:r>
        <w:rPr>
          <w:rFonts w:ascii="宋体" w:eastAsia="宋体" w:hAnsi="宋体" w:hint="eastAsia"/>
        </w:rPr>
        <w:t>表格</w:t>
      </w:r>
      <w:r>
        <w:rPr>
          <w:rFonts w:ascii="宋体" w:eastAsia="宋体" w:hAnsi="宋体"/>
        </w:rPr>
        <w:t>长传和文字上传等。</w:t>
      </w:r>
      <w:r>
        <w:rPr>
          <w:rFonts w:ascii="宋体" w:eastAsia="宋体" w:hAnsi="宋体" w:hint="eastAsia"/>
        </w:rPr>
        <w:t>具体</w:t>
      </w:r>
      <w:r>
        <w:rPr>
          <w:rFonts w:ascii="宋体" w:eastAsia="宋体" w:hAnsi="宋体"/>
        </w:rPr>
        <w:t>要求如下：</w:t>
      </w:r>
    </w:p>
    <w:p w:rsidR="00D40E22" w:rsidRDefault="00D40E22" w:rsidP="00420ECD">
      <w:pPr>
        <w:spacing w:line="360" w:lineRule="auto"/>
        <w:ind w:firstLineChars="200" w:firstLine="420"/>
        <w:rPr>
          <w:rFonts w:ascii="宋体" w:eastAsia="宋体" w:hAnsi="宋体"/>
        </w:rPr>
      </w:pPr>
      <w:r>
        <w:rPr>
          <w:rFonts w:ascii="宋体" w:eastAsia="宋体" w:hAnsi="宋体" w:hint="eastAsia"/>
        </w:rPr>
        <w:t>1）检查</w:t>
      </w:r>
      <w:r>
        <w:rPr>
          <w:rFonts w:ascii="宋体" w:eastAsia="宋体" w:hAnsi="宋体"/>
        </w:rPr>
        <w:t>表每一个</w:t>
      </w:r>
      <w:r>
        <w:rPr>
          <w:rFonts w:ascii="宋体" w:eastAsia="宋体" w:hAnsi="宋体" w:hint="eastAsia"/>
        </w:rPr>
        <w:t>子</w:t>
      </w:r>
      <w:r>
        <w:rPr>
          <w:rFonts w:ascii="宋体" w:eastAsia="宋体" w:hAnsi="宋体"/>
        </w:rPr>
        <w:t>要素均可</w:t>
      </w:r>
      <w:r>
        <w:rPr>
          <w:rFonts w:ascii="宋体" w:eastAsia="宋体" w:hAnsi="宋体" w:hint="eastAsia"/>
        </w:rPr>
        <w:t>插入</w:t>
      </w:r>
      <w:r>
        <w:rPr>
          <w:rFonts w:ascii="宋体" w:eastAsia="宋体" w:hAnsi="宋体"/>
        </w:rPr>
        <w:t>图片、视频</w:t>
      </w:r>
      <w:r>
        <w:rPr>
          <w:rFonts w:ascii="宋体" w:eastAsia="宋体" w:hAnsi="宋体" w:hint="eastAsia"/>
        </w:rPr>
        <w:t>以及</w:t>
      </w:r>
      <w:r>
        <w:rPr>
          <w:rFonts w:ascii="宋体" w:eastAsia="宋体" w:hAnsi="宋体"/>
        </w:rPr>
        <w:t>文字描述。</w:t>
      </w:r>
    </w:p>
    <w:p w:rsidR="00D40E22" w:rsidRDefault="00D40E22" w:rsidP="00420ECD">
      <w:pPr>
        <w:spacing w:line="360" w:lineRule="auto"/>
        <w:ind w:firstLineChars="200" w:firstLine="420"/>
        <w:rPr>
          <w:rFonts w:ascii="宋体" w:eastAsia="宋体" w:hAnsi="宋体"/>
        </w:rPr>
      </w:pPr>
      <w:r>
        <w:rPr>
          <w:rFonts w:ascii="宋体" w:eastAsia="宋体" w:hAnsi="宋体"/>
        </w:rPr>
        <w:t>2</w:t>
      </w:r>
      <w:r>
        <w:rPr>
          <w:rFonts w:ascii="宋体" w:eastAsia="宋体" w:hAnsi="宋体" w:hint="eastAsia"/>
        </w:rPr>
        <w:t>）</w:t>
      </w:r>
      <w:r w:rsidR="00624DE6">
        <w:rPr>
          <w:rFonts w:ascii="宋体" w:eastAsia="宋体" w:hAnsi="宋体" w:hint="eastAsia"/>
        </w:rPr>
        <w:t>图片</w:t>
      </w:r>
      <w:r w:rsidR="00624DE6">
        <w:rPr>
          <w:rFonts w:ascii="宋体" w:eastAsia="宋体" w:hAnsi="宋体"/>
        </w:rPr>
        <w:t>上传：</w:t>
      </w:r>
      <w:r w:rsidR="00624DE6">
        <w:rPr>
          <w:rFonts w:ascii="宋体" w:eastAsia="宋体" w:hAnsi="宋体" w:hint="eastAsia"/>
        </w:rPr>
        <w:t>每一条</w:t>
      </w:r>
      <w:r w:rsidR="00624DE6">
        <w:rPr>
          <w:rFonts w:ascii="宋体" w:eastAsia="宋体" w:hAnsi="宋体"/>
        </w:rPr>
        <w:t>子要素均可</w:t>
      </w:r>
      <w:r w:rsidR="00624DE6">
        <w:rPr>
          <w:rFonts w:ascii="宋体" w:eastAsia="宋体" w:hAnsi="宋体" w:hint="eastAsia"/>
        </w:rPr>
        <w:t>通过</w:t>
      </w:r>
      <w:r w:rsidR="00624DE6">
        <w:rPr>
          <w:rFonts w:ascii="宋体" w:eastAsia="宋体" w:hAnsi="宋体"/>
        </w:rPr>
        <w:t>移动终端摄像头，采集</w:t>
      </w:r>
      <w:r w:rsidR="00624DE6">
        <w:rPr>
          <w:rFonts w:ascii="宋体" w:eastAsia="宋体" w:hAnsi="宋体" w:hint="eastAsia"/>
        </w:rPr>
        <w:t>照片</w:t>
      </w:r>
      <w:r w:rsidR="00624DE6">
        <w:rPr>
          <w:rFonts w:ascii="宋体" w:eastAsia="宋体" w:hAnsi="宋体"/>
        </w:rPr>
        <w:t>，</w:t>
      </w:r>
      <w:r w:rsidR="00624DE6">
        <w:rPr>
          <w:rFonts w:ascii="宋体" w:eastAsia="宋体" w:hAnsi="宋体" w:hint="eastAsia"/>
        </w:rPr>
        <w:t>拍摄</w:t>
      </w:r>
      <w:r w:rsidR="00624DE6">
        <w:rPr>
          <w:rFonts w:ascii="宋体" w:eastAsia="宋体" w:hAnsi="宋体"/>
        </w:rPr>
        <w:t>完毕后自动保存。</w:t>
      </w:r>
    </w:p>
    <w:p w:rsidR="00624DE6" w:rsidRDefault="00624DE6" w:rsidP="00420ECD">
      <w:pPr>
        <w:spacing w:line="360" w:lineRule="auto"/>
        <w:ind w:firstLineChars="200" w:firstLine="420"/>
        <w:rPr>
          <w:rFonts w:ascii="宋体" w:eastAsia="宋体" w:hAnsi="宋体"/>
        </w:rPr>
      </w:pPr>
      <w:r>
        <w:rPr>
          <w:rFonts w:ascii="宋体" w:eastAsia="宋体" w:hAnsi="宋体"/>
        </w:rPr>
        <w:t>3</w:t>
      </w:r>
      <w:r>
        <w:rPr>
          <w:rFonts w:ascii="宋体" w:eastAsia="宋体" w:hAnsi="宋体" w:hint="eastAsia"/>
        </w:rPr>
        <w:t>）视频</w:t>
      </w:r>
      <w:r>
        <w:rPr>
          <w:rFonts w:ascii="宋体" w:eastAsia="宋体" w:hAnsi="宋体"/>
        </w:rPr>
        <w:t>上传：</w:t>
      </w:r>
      <w:r>
        <w:rPr>
          <w:rFonts w:ascii="宋体" w:eastAsia="宋体" w:hAnsi="宋体" w:hint="eastAsia"/>
        </w:rPr>
        <w:t>每一条</w:t>
      </w:r>
      <w:r>
        <w:rPr>
          <w:rFonts w:ascii="宋体" w:eastAsia="宋体" w:hAnsi="宋体"/>
        </w:rPr>
        <w:t>子要素均可通过移动终端采集相应短视频，</w:t>
      </w:r>
      <w:r w:rsidR="00D45B69">
        <w:rPr>
          <w:rFonts w:ascii="宋体" w:eastAsia="宋体" w:hAnsi="宋体" w:hint="eastAsia"/>
        </w:rPr>
        <w:t>视频</w:t>
      </w:r>
      <w:r w:rsidR="00D45B69">
        <w:rPr>
          <w:rFonts w:ascii="宋体" w:eastAsia="宋体" w:hAnsi="宋体"/>
        </w:rPr>
        <w:t>长度约</w:t>
      </w:r>
      <w:r w:rsidR="00D45B69">
        <w:rPr>
          <w:rFonts w:ascii="宋体" w:eastAsia="宋体" w:hAnsi="宋体" w:hint="eastAsia"/>
        </w:rPr>
        <w:t>2分钟（也</w:t>
      </w:r>
      <w:r w:rsidR="00D45B69">
        <w:rPr>
          <w:rFonts w:ascii="宋体" w:eastAsia="宋体" w:hAnsi="宋体"/>
        </w:rPr>
        <w:t>可分段采集视频</w:t>
      </w:r>
      <w:r w:rsidR="00D45B69">
        <w:rPr>
          <w:rFonts w:ascii="宋体" w:eastAsia="宋体" w:hAnsi="宋体" w:hint="eastAsia"/>
        </w:rPr>
        <w:t>）</w:t>
      </w:r>
      <w:r>
        <w:rPr>
          <w:rFonts w:ascii="宋体" w:eastAsia="宋体" w:hAnsi="宋体" w:hint="eastAsia"/>
        </w:rPr>
        <w:t>自动</w:t>
      </w:r>
      <w:r>
        <w:rPr>
          <w:rFonts w:ascii="宋体" w:eastAsia="宋体" w:hAnsi="宋体"/>
        </w:rPr>
        <w:t>保存</w:t>
      </w:r>
      <w:ins w:id="8" w:author="admin" w:date="2018-08-22T22:09:00Z">
        <w:r w:rsidR="00D527ED">
          <w:rPr>
            <w:rFonts w:ascii="宋体" w:eastAsia="宋体" w:hAnsi="宋体" w:hint="eastAsia"/>
          </w:rPr>
          <w:t>，可以</w:t>
        </w:r>
      </w:ins>
      <w:ins w:id="9" w:author="admin" w:date="2018-08-22T22:10:00Z">
        <w:r w:rsidR="00D527ED">
          <w:rPr>
            <w:rFonts w:ascii="宋体" w:eastAsia="宋体" w:hAnsi="宋体" w:hint="eastAsia"/>
          </w:rPr>
          <w:t>实时上</w:t>
        </w:r>
        <w:proofErr w:type="gramStart"/>
        <w:r w:rsidR="00D527ED">
          <w:rPr>
            <w:rFonts w:ascii="宋体" w:eastAsia="宋体" w:hAnsi="宋体" w:hint="eastAsia"/>
          </w:rPr>
          <w:t>传或者</w:t>
        </w:r>
        <w:proofErr w:type="gramEnd"/>
        <w:r w:rsidR="00D527ED">
          <w:rPr>
            <w:rFonts w:ascii="宋体" w:eastAsia="宋体" w:hAnsi="宋体" w:hint="eastAsia"/>
          </w:rPr>
          <w:t>先保存本地后</w:t>
        </w:r>
        <w:proofErr w:type="gramStart"/>
        <w:r w:rsidR="00D527ED">
          <w:rPr>
            <w:rFonts w:ascii="宋体" w:eastAsia="宋体" w:hAnsi="宋体" w:hint="eastAsia"/>
          </w:rPr>
          <w:t>待网络</w:t>
        </w:r>
        <w:proofErr w:type="gramEnd"/>
        <w:r w:rsidR="00D527ED">
          <w:rPr>
            <w:rFonts w:ascii="宋体" w:eastAsia="宋体" w:hAnsi="宋体" w:hint="eastAsia"/>
          </w:rPr>
          <w:t>良好实时再上传</w:t>
        </w:r>
      </w:ins>
      <w:r>
        <w:rPr>
          <w:rFonts w:ascii="宋体" w:eastAsia="宋体" w:hAnsi="宋体" w:hint="eastAsia"/>
        </w:rPr>
        <w:t>。</w:t>
      </w:r>
    </w:p>
    <w:p w:rsidR="00624DE6" w:rsidRDefault="00624DE6" w:rsidP="00420ECD">
      <w:pPr>
        <w:spacing w:line="360" w:lineRule="auto"/>
        <w:ind w:firstLineChars="200" w:firstLine="420"/>
        <w:rPr>
          <w:rFonts w:ascii="宋体" w:eastAsia="宋体" w:hAnsi="宋体"/>
        </w:rPr>
      </w:pPr>
      <w:r>
        <w:rPr>
          <w:rFonts w:ascii="宋体" w:eastAsia="宋体" w:hAnsi="宋体"/>
        </w:rPr>
        <w:t>4</w:t>
      </w:r>
      <w:r>
        <w:rPr>
          <w:rFonts w:ascii="宋体" w:eastAsia="宋体" w:hAnsi="宋体" w:hint="eastAsia"/>
        </w:rPr>
        <w:t>）文字</w:t>
      </w:r>
      <w:r>
        <w:rPr>
          <w:rFonts w:ascii="宋体" w:eastAsia="宋体" w:hAnsi="宋体"/>
        </w:rPr>
        <w:t>上传：</w:t>
      </w:r>
      <w:r w:rsidR="005400E0">
        <w:rPr>
          <w:rFonts w:ascii="宋体" w:eastAsia="宋体" w:hAnsi="宋体" w:hint="eastAsia"/>
        </w:rPr>
        <w:t>检查表</w:t>
      </w:r>
      <w:r w:rsidR="005400E0">
        <w:rPr>
          <w:rFonts w:ascii="宋体" w:eastAsia="宋体" w:hAnsi="宋体"/>
        </w:rPr>
        <w:t>、报告等，</w:t>
      </w:r>
      <w:r w:rsidR="005400E0">
        <w:rPr>
          <w:rFonts w:ascii="宋体" w:eastAsia="宋体" w:hAnsi="宋体" w:hint="eastAsia"/>
        </w:rPr>
        <w:t>在</w:t>
      </w:r>
      <w:r w:rsidR="005400E0">
        <w:rPr>
          <w:rFonts w:ascii="宋体" w:eastAsia="宋体" w:hAnsi="宋体"/>
        </w:rPr>
        <w:t>完成一部分后，可</w:t>
      </w:r>
      <w:r w:rsidR="005400E0">
        <w:rPr>
          <w:rFonts w:ascii="宋体" w:eastAsia="宋体" w:hAnsi="宋体" w:hint="eastAsia"/>
        </w:rPr>
        <w:t>保存</w:t>
      </w:r>
      <w:r w:rsidR="005400E0">
        <w:rPr>
          <w:rFonts w:ascii="宋体" w:eastAsia="宋体" w:hAnsi="宋体"/>
        </w:rPr>
        <w:t>在系统内。</w:t>
      </w:r>
    </w:p>
    <w:p w:rsidR="00032C37" w:rsidRDefault="00032C37" w:rsidP="00420ECD">
      <w:pPr>
        <w:spacing w:line="360" w:lineRule="auto"/>
        <w:ind w:firstLineChars="200" w:firstLine="420"/>
        <w:rPr>
          <w:rFonts w:ascii="宋体" w:eastAsia="宋体" w:hAnsi="宋体"/>
        </w:rPr>
      </w:pPr>
      <w:r>
        <w:rPr>
          <w:rFonts w:ascii="宋体" w:eastAsia="宋体" w:hAnsi="宋体" w:hint="eastAsia"/>
        </w:rPr>
        <w:t>2.</w:t>
      </w:r>
      <w:r w:rsidR="005400E0">
        <w:rPr>
          <w:rFonts w:ascii="宋体" w:eastAsia="宋体" w:hAnsi="宋体"/>
        </w:rPr>
        <w:t>6</w:t>
      </w:r>
      <w:r>
        <w:rPr>
          <w:rFonts w:ascii="宋体" w:eastAsia="宋体" w:hAnsi="宋体" w:hint="eastAsia"/>
        </w:rPr>
        <w:t xml:space="preserve"> 其他要求</w:t>
      </w:r>
    </w:p>
    <w:p w:rsidR="00032C37" w:rsidRDefault="00032C37" w:rsidP="00420ECD">
      <w:pPr>
        <w:spacing w:line="360" w:lineRule="auto"/>
        <w:ind w:firstLineChars="200" w:firstLine="420"/>
        <w:rPr>
          <w:rFonts w:ascii="宋体" w:eastAsia="宋体" w:hAnsi="宋体"/>
        </w:rPr>
      </w:pPr>
      <w:r>
        <w:rPr>
          <w:rFonts w:ascii="宋体" w:eastAsia="宋体" w:hAnsi="宋体" w:hint="eastAsia"/>
        </w:rPr>
        <w:t>1）所有</w:t>
      </w:r>
      <w:r>
        <w:rPr>
          <w:rFonts w:ascii="宋体" w:eastAsia="宋体" w:hAnsi="宋体"/>
        </w:rPr>
        <w:t>的工具表能具有后台更</w:t>
      </w:r>
      <w:r>
        <w:rPr>
          <w:rFonts w:ascii="宋体" w:eastAsia="宋体" w:hAnsi="宋体" w:hint="eastAsia"/>
        </w:rPr>
        <w:t>改</w:t>
      </w:r>
      <w:r>
        <w:rPr>
          <w:rFonts w:ascii="宋体" w:eastAsia="宋体" w:hAnsi="宋体"/>
        </w:rPr>
        <w:t>、</w:t>
      </w:r>
      <w:r>
        <w:rPr>
          <w:rFonts w:ascii="宋体" w:eastAsia="宋体" w:hAnsi="宋体" w:hint="eastAsia"/>
        </w:rPr>
        <w:t>删减</w:t>
      </w:r>
      <w:r>
        <w:rPr>
          <w:rFonts w:ascii="宋体" w:eastAsia="宋体" w:hAnsi="宋体"/>
        </w:rPr>
        <w:t>或者</w:t>
      </w:r>
      <w:r>
        <w:rPr>
          <w:rFonts w:ascii="宋体" w:eastAsia="宋体" w:hAnsi="宋体" w:hint="eastAsia"/>
        </w:rPr>
        <w:t>添加</w:t>
      </w:r>
      <w:r>
        <w:rPr>
          <w:rFonts w:ascii="宋体" w:eastAsia="宋体" w:hAnsi="宋体"/>
        </w:rPr>
        <w:t>的功能</w:t>
      </w:r>
      <w:r w:rsidR="005F4D2B" w:rsidRPr="005F4D2B">
        <w:rPr>
          <w:rFonts w:ascii="宋体" w:eastAsia="宋体" w:hAnsi="宋体" w:hint="eastAsia"/>
        </w:rPr>
        <w:t>（※）</w:t>
      </w:r>
      <w:r>
        <w:rPr>
          <w:rFonts w:ascii="宋体" w:eastAsia="宋体" w:hAnsi="宋体"/>
        </w:rPr>
        <w:t>；</w:t>
      </w:r>
    </w:p>
    <w:p w:rsidR="00032C37" w:rsidRDefault="00032C37" w:rsidP="00420ECD">
      <w:pPr>
        <w:spacing w:line="360" w:lineRule="auto"/>
        <w:ind w:firstLineChars="200" w:firstLine="420"/>
        <w:rPr>
          <w:rFonts w:ascii="宋体" w:eastAsia="宋体" w:hAnsi="宋体"/>
        </w:rPr>
      </w:pPr>
      <w:r>
        <w:rPr>
          <w:rFonts w:ascii="宋体" w:eastAsia="宋体" w:hAnsi="宋体"/>
        </w:rPr>
        <w:t>2</w:t>
      </w:r>
      <w:r>
        <w:rPr>
          <w:rFonts w:ascii="宋体" w:eastAsia="宋体" w:hAnsi="宋体" w:hint="eastAsia"/>
        </w:rPr>
        <w:t>）</w:t>
      </w:r>
      <w:r>
        <w:rPr>
          <w:rFonts w:ascii="宋体" w:eastAsia="宋体" w:hAnsi="宋体"/>
        </w:rPr>
        <w:t>保存的</w:t>
      </w:r>
      <w:r>
        <w:rPr>
          <w:rFonts w:ascii="宋体" w:eastAsia="宋体" w:hAnsi="宋体" w:hint="eastAsia"/>
        </w:rPr>
        <w:t>资料，应</w:t>
      </w:r>
      <w:r>
        <w:rPr>
          <w:rFonts w:ascii="宋体" w:eastAsia="宋体" w:hAnsi="宋体"/>
        </w:rPr>
        <w:t>具有</w:t>
      </w:r>
      <w:r>
        <w:rPr>
          <w:rFonts w:ascii="宋体" w:eastAsia="宋体" w:hAnsi="宋体" w:hint="eastAsia"/>
        </w:rPr>
        <w:t>搜索</w:t>
      </w:r>
      <w:r>
        <w:rPr>
          <w:rFonts w:ascii="宋体" w:eastAsia="宋体" w:hAnsi="宋体"/>
        </w:rPr>
        <w:t>功能，以快速查到</w:t>
      </w:r>
      <w:r>
        <w:rPr>
          <w:rFonts w:ascii="宋体" w:eastAsia="宋体" w:hAnsi="宋体" w:hint="eastAsia"/>
        </w:rPr>
        <w:t>所需要</w:t>
      </w:r>
      <w:r>
        <w:rPr>
          <w:rFonts w:ascii="宋体" w:eastAsia="宋体" w:hAnsi="宋体"/>
        </w:rPr>
        <w:t>的每一个文件</w:t>
      </w:r>
      <w:r>
        <w:rPr>
          <w:rFonts w:ascii="宋体" w:eastAsia="宋体" w:hAnsi="宋体" w:hint="eastAsia"/>
        </w:rPr>
        <w:t>或</w:t>
      </w:r>
      <w:r>
        <w:rPr>
          <w:rFonts w:ascii="宋体" w:eastAsia="宋体" w:hAnsi="宋体"/>
        </w:rPr>
        <w:t>图纸</w:t>
      </w:r>
      <w:r w:rsidR="005F4D2B" w:rsidRPr="005F4D2B">
        <w:rPr>
          <w:rFonts w:ascii="宋体" w:eastAsia="宋体" w:hAnsi="宋体" w:hint="eastAsia"/>
        </w:rPr>
        <w:t>（※）</w:t>
      </w:r>
      <w:r>
        <w:rPr>
          <w:rFonts w:ascii="宋体" w:eastAsia="宋体" w:hAnsi="宋体"/>
        </w:rPr>
        <w:t>；</w:t>
      </w:r>
    </w:p>
    <w:p w:rsidR="00032C37" w:rsidRDefault="00032C37" w:rsidP="00420ECD">
      <w:pPr>
        <w:spacing w:line="360" w:lineRule="auto"/>
        <w:ind w:firstLineChars="200" w:firstLine="420"/>
        <w:rPr>
          <w:rFonts w:ascii="宋体" w:eastAsia="宋体" w:hAnsi="宋体"/>
        </w:rPr>
      </w:pPr>
      <w:r>
        <w:rPr>
          <w:rFonts w:ascii="宋体" w:eastAsia="宋体" w:hAnsi="宋体"/>
        </w:rPr>
        <w:t>3</w:t>
      </w:r>
      <w:r>
        <w:rPr>
          <w:rFonts w:ascii="宋体" w:eastAsia="宋体" w:hAnsi="宋体" w:hint="eastAsia"/>
        </w:rPr>
        <w:t>）</w:t>
      </w:r>
      <w:proofErr w:type="gramStart"/>
      <w:r>
        <w:rPr>
          <w:rFonts w:ascii="宋体" w:eastAsia="宋体" w:hAnsi="宋体" w:hint="eastAsia"/>
        </w:rPr>
        <w:t>移动</w:t>
      </w:r>
      <w:r>
        <w:rPr>
          <w:rFonts w:ascii="宋体" w:eastAsia="宋体" w:hAnsi="宋体"/>
        </w:rPr>
        <w:t>端应能</w:t>
      </w:r>
      <w:proofErr w:type="gramEnd"/>
      <w:r>
        <w:rPr>
          <w:rFonts w:ascii="宋体" w:eastAsia="宋体" w:hAnsi="宋体"/>
        </w:rPr>
        <w:t>具有打开</w:t>
      </w:r>
      <w:r>
        <w:rPr>
          <w:rFonts w:ascii="宋体" w:eastAsia="宋体" w:hAnsi="宋体" w:hint="eastAsia"/>
        </w:rPr>
        <w:t>PDF等</w:t>
      </w:r>
      <w:r>
        <w:rPr>
          <w:rFonts w:ascii="宋体" w:eastAsia="宋体" w:hAnsi="宋体"/>
        </w:rPr>
        <w:t>格式的文件功能</w:t>
      </w:r>
      <w:r w:rsidR="005F4D2B" w:rsidRPr="005F4D2B">
        <w:rPr>
          <w:rFonts w:ascii="宋体" w:eastAsia="宋体" w:hAnsi="宋体" w:hint="eastAsia"/>
        </w:rPr>
        <w:t>（※）</w:t>
      </w:r>
      <w:r>
        <w:rPr>
          <w:rFonts w:ascii="宋体" w:eastAsia="宋体" w:hAnsi="宋体"/>
        </w:rPr>
        <w:t>；</w:t>
      </w:r>
    </w:p>
    <w:p w:rsidR="00032C37" w:rsidRDefault="00032C37" w:rsidP="00420ECD">
      <w:pPr>
        <w:spacing w:line="360" w:lineRule="auto"/>
        <w:ind w:firstLineChars="200" w:firstLine="420"/>
        <w:rPr>
          <w:rFonts w:ascii="宋体" w:eastAsia="宋体" w:hAnsi="宋体"/>
        </w:rPr>
      </w:pPr>
      <w:r>
        <w:rPr>
          <w:rFonts w:ascii="宋体" w:eastAsia="宋体" w:hAnsi="宋体"/>
        </w:rPr>
        <w:t>4</w:t>
      </w:r>
      <w:r>
        <w:rPr>
          <w:rFonts w:ascii="宋体" w:eastAsia="宋体" w:hAnsi="宋体" w:hint="eastAsia"/>
        </w:rPr>
        <w:t>）图纸应具有</w:t>
      </w:r>
      <w:r>
        <w:rPr>
          <w:rFonts w:ascii="宋体" w:eastAsia="宋体" w:hAnsi="宋体"/>
        </w:rPr>
        <w:t>放大以及缩小的功能；</w:t>
      </w:r>
    </w:p>
    <w:p w:rsidR="00032C37" w:rsidRDefault="00032C37" w:rsidP="00420ECD">
      <w:pPr>
        <w:spacing w:line="360" w:lineRule="auto"/>
        <w:ind w:firstLineChars="200" w:firstLine="420"/>
        <w:rPr>
          <w:rFonts w:ascii="宋体" w:eastAsia="宋体" w:hAnsi="宋体"/>
        </w:rPr>
      </w:pPr>
      <w:r>
        <w:rPr>
          <w:rFonts w:ascii="宋体" w:eastAsia="宋体" w:hAnsi="宋体"/>
        </w:rPr>
        <w:t>5</w:t>
      </w:r>
      <w:r>
        <w:rPr>
          <w:rFonts w:ascii="宋体" w:eastAsia="宋体" w:hAnsi="宋体" w:hint="eastAsia"/>
        </w:rPr>
        <w:t>）</w:t>
      </w:r>
      <w:r w:rsidR="00745C39">
        <w:rPr>
          <w:rFonts w:ascii="宋体" w:eastAsia="宋体" w:hAnsi="宋体" w:hint="eastAsia"/>
        </w:rPr>
        <w:t>表格</w:t>
      </w:r>
      <w:r w:rsidR="00745C39">
        <w:rPr>
          <w:rFonts w:ascii="宋体" w:eastAsia="宋体" w:hAnsi="宋体"/>
        </w:rPr>
        <w:t>或报告等应能</w:t>
      </w:r>
      <w:r w:rsidR="00745C39">
        <w:rPr>
          <w:rFonts w:ascii="宋体" w:eastAsia="宋体" w:hAnsi="宋体" w:hint="eastAsia"/>
        </w:rPr>
        <w:t>实现</w:t>
      </w:r>
      <w:r w:rsidR="00745C39">
        <w:rPr>
          <w:rFonts w:ascii="宋体" w:eastAsia="宋体" w:hAnsi="宋体"/>
        </w:rPr>
        <w:t>自动</w:t>
      </w:r>
      <w:r w:rsidR="00745C39">
        <w:rPr>
          <w:rFonts w:ascii="宋体" w:eastAsia="宋体" w:hAnsi="宋体" w:hint="eastAsia"/>
        </w:rPr>
        <w:t>调取</w:t>
      </w:r>
      <w:r w:rsidR="00745C39">
        <w:rPr>
          <w:rFonts w:ascii="宋体" w:eastAsia="宋体" w:hAnsi="宋体"/>
        </w:rPr>
        <w:t>生成的功能</w:t>
      </w:r>
      <w:r w:rsidR="005F4D2B" w:rsidRPr="005F4D2B">
        <w:rPr>
          <w:rFonts w:ascii="宋体" w:eastAsia="宋体" w:hAnsi="宋体" w:hint="eastAsia"/>
        </w:rPr>
        <w:t>（※）</w:t>
      </w:r>
      <w:r w:rsidR="00745C39">
        <w:rPr>
          <w:rFonts w:ascii="宋体" w:eastAsia="宋体" w:hAnsi="宋体"/>
        </w:rPr>
        <w:t>；</w:t>
      </w:r>
    </w:p>
    <w:p w:rsidR="00745C39" w:rsidRDefault="00745C39" w:rsidP="00420ECD">
      <w:pPr>
        <w:spacing w:line="360" w:lineRule="auto"/>
        <w:ind w:firstLineChars="200" w:firstLine="420"/>
        <w:rPr>
          <w:rFonts w:ascii="宋体" w:eastAsia="宋体" w:hAnsi="宋体"/>
        </w:rPr>
      </w:pPr>
      <w:r>
        <w:rPr>
          <w:rFonts w:ascii="宋体" w:eastAsia="宋体" w:hAnsi="宋体"/>
        </w:rPr>
        <w:t>6</w:t>
      </w:r>
      <w:r>
        <w:rPr>
          <w:rFonts w:ascii="宋体" w:eastAsia="宋体" w:hAnsi="宋体" w:hint="eastAsia"/>
        </w:rPr>
        <w:t>）</w:t>
      </w:r>
      <w:r w:rsidR="005F4D2B">
        <w:rPr>
          <w:rFonts w:ascii="宋体" w:eastAsia="宋体" w:hAnsi="宋体" w:hint="eastAsia"/>
        </w:rPr>
        <w:t>移动</w:t>
      </w:r>
      <w:proofErr w:type="gramStart"/>
      <w:r w:rsidR="005F4D2B">
        <w:rPr>
          <w:rFonts w:ascii="宋体" w:eastAsia="宋体" w:hAnsi="宋体" w:hint="eastAsia"/>
        </w:rPr>
        <w:t>端</w:t>
      </w:r>
      <w:r w:rsidR="005F4D2B">
        <w:rPr>
          <w:rFonts w:ascii="宋体" w:eastAsia="宋体" w:hAnsi="宋体"/>
        </w:rPr>
        <w:t>具有</w:t>
      </w:r>
      <w:proofErr w:type="gramEnd"/>
      <w:r w:rsidR="005F4D2B">
        <w:rPr>
          <w:rFonts w:ascii="宋体" w:eastAsia="宋体" w:hAnsi="宋体" w:hint="eastAsia"/>
        </w:rPr>
        <w:t>图片</w:t>
      </w:r>
      <w:r w:rsidR="005F4D2B">
        <w:rPr>
          <w:rFonts w:ascii="宋体" w:eastAsia="宋体" w:hAnsi="宋体"/>
        </w:rPr>
        <w:t>、视频上传和邮件快速发送功能</w:t>
      </w:r>
      <w:r w:rsidR="005F4D2B" w:rsidRPr="005F4D2B">
        <w:rPr>
          <w:rFonts w:ascii="宋体" w:eastAsia="宋体" w:hAnsi="宋体" w:hint="eastAsia"/>
        </w:rPr>
        <w:t>（※）</w:t>
      </w:r>
      <w:r w:rsidR="00E32D84">
        <w:rPr>
          <w:rFonts w:ascii="宋体" w:eastAsia="宋体" w:hAnsi="宋体" w:hint="eastAsia"/>
        </w:rPr>
        <w:t>；</w:t>
      </w:r>
    </w:p>
    <w:p w:rsidR="00E32D84" w:rsidRDefault="00E32D84" w:rsidP="00420ECD">
      <w:pPr>
        <w:spacing w:line="360" w:lineRule="auto"/>
        <w:ind w:firstLineChars="200" w:firstLine="420"/>
        <w:rPr>
          <w:rFonts w:ascii="宋体" w:eastAsia="宋体" w:hAnsi="宋体"/>
        </w:rPr>
      </w:pPr>
      <w:r>
        <w:rPr>
          <w:rFonts w:ascii="宋体" w:eastAsia="宋体" w:hAnsi="宋体" w:hint="eastAsia"/>
        </w:rPr>
        <w:t>7）</w:t>
      </w:r>
      <w:r w:rsidR="00D45B69">
        <w:rPr>
          <w:rFonts w:ascii="宋体" w:eastAsia="宋体" w:hAnsi="宋体"/>
        </w:rPr>
        <w:t>视频上传等应保证在线人员</w:t>
      </w:r>
      <w:r>
        <w:rPr>
          <w:rFonts w:ascii="宋体" w:eastAsia="宋体" w:hAnsi="宋体"/>
        </w:rPr>
        <w:t>同</w:t>
      </w:r>
      <w:r>
        <w:rPr>
          <w:rFonts w:ascii="宋体" w:eastAsia="宋体" w:hAnsi="宋体" w:hint="eastAsia"/>
        </w:rPr>
        <w:t>时</w:t>
      </w:r>
      <w:r>
        <w:rPr>
          <w:rFonts w:ascii="宋体" w:eastAsia="宋体" w:hAnsi="宋体"/>
        </w:rPr>
        <w:t>操作</w:t>
      </w:r>
      <w:r w:rsidR="00D45B69">
        <w:rPr>
          <w:rFonts w:ascii="宋体" w:eastAsia="宋体" w:hAnsi="宋体" w:hint="eastAsia"/>
        </w:rPr>
        <w:t>时</w:t>
      </w:r>
      <w:r>
        <w:rPr>
          <w:rFonts w:ascii="宋体" w:eastAsia="宋体" w:hAnsi="宋体"/>
        </w:rPr>
        <w:t>的流畅性</w:t>
      </w:r>
      <w:r w:rsidRPr="005F4D2B">
        <w:rPr>
          <w:rFonts w:ascii="宋体" w:eastAsia="宋体" w:hAnsi="宋体" w:hint="eastAsia"/>
        </w:rPr>
        <w:t>（※）</w:t>
      </w:r>
      <w:r>
        <w:rPr>
          <w:rFonts w:ascii="宋体" w:eastAsia="宋体" w:hAnsi="宋体" w:hint="eastAsia"/>
        </w:rPr>
        <w:t>。</w:t>
      </w:r>
    </w:p>
    <w:p w:rsidR="000976D8" w:rsidRDefault="00EF3D11" w:rsidP="005F4D2B">
      <w:pPr>
        <w:spacing w:line="360" w:lineRule="auto"/>
        <w:rPr>
          <w:sz w:val="24"/>
        </w:rPr>
      </w:pPr>
      <w:r>
        <w:rPr>
          <w:rFonts w:hint="eastAsia"/>
          <w:sz w:val="24"/>
        </w:rPr>
        <w:t>四</w:t>
      </w:r>
      <w:r>
        <w:rPr>
          <w:sz w:val="24"/>
        </w:rPr>
        <w:t>、</w:t>
      </w:r>
      <w:r w:rsidRPr="00EF3D11">
        <w:rPr>
          <w:rFonts w:hint="eastAsia"/>
          <w:sz w:val="24"/>
        </w:rPr>
        <w:t>设备设施完整性管理评级工具研发项目软件源代码开发服务技术要求</w:t>
      </w:r>
    </w:p>
    <w:p w:rsidR="00EF3D11" w:rsidRPr="00EF3D11" w:rsidRDefault="00EF3D11" w:rsidP="00EF3D11">
      <w:pPr>
        <w:numPr>
          <w:ilvl w:val="0"/>
          <w:numId w:val="22"/>
        </w:numPr>
        <w:spacing w:line="360" w:lineRule="auto"/>
        <w:rPr>
          <w:rFonts w:ascii="宋体" w:eastAsia="宋体" w:hAnsi="宋体" w:cs="Times New Roman"/>
        </w:rPr>
      </w:pPr>
      <w:r w:rsidRPr="00EF3D11">
        <w:rPr>
          <w:rFonts w:ascii="宋体" w:eastAsia="宋体" w:hAnsi="宋体" w:cs="Times New Roman" w:hint="eastAsia"/>
        </w:rPr>
        <w:t>需求确定及方案设计要求</w:t>
      </w:r>
    </w:p>
    <w:p w:rsidR="00EF3D11" w:rsidRPr="00EF3D11" w:rsidRDefault="00EC53F1" w:rsidP="00EC53F1">
      <w:pPr>
        <w:spacing w:line="360" w:lineRule="auto"/>
        <w:ind w:firstLineChars="200" w:firstLine="420"/>
        <w:rPr>
          <w:rFonts w:ascii="宋体" w:eastAsia="宋体" w:hAnsi="宋体" w:cs="Times New Roman"/>
        </w:rPr>
      </w:pPr>
      <w:r>
        <w:rPr>
          <w:rFonts w:ascii="宋体" w:eastAsia="宋体" w:hAnsi="宋体" w:cs="Times New Roman"/>
        </w:rPr>
        <w:t>a</w:t>
      </w:r>
      <w:r>
        <w:rPr>
          <w:rFonts w:ascii="宋体" w:eastAsia="宋体" w:hAnsi="宋体" w:cs="Times New Roman" w:hint="eastAsia"/>
        </w:rPr>
        <w:t>）</w:t>
      </w:r>
      <w:r w:rsidR="00EF3D11" w:rsidRPr="00EF3D11">
        <w:rPr>
          <w:rFonts w:ascii="宋体" w:eastAsia="宋体" w:hAnsi="宋体" w:cs="Times New Roman" w:hint="eastAsia"/>
        </w:rPr>
        <w:t>根据项目要求，对现有信息平台进行调研，调研工作需要根据项目内容要求开展。</w:t>
      </w:r>
    </w:p>
    <w:p w:rsidR="00EF3D11" w:rsidRPr="00EF3D11" w:rsidRDefault="00EC53F1" w:rsidP="00EC53F1">
      <w:pPr>
        <w:spacing w:line="360" w:lineRule="auto"/>
        <w:ind w:firstLineChars="200" w:firstLine="420"/>
        <w:rPr>
          <w:rFonts w:ascii="宋体" w:eastAsia="宋体" w:hAnsi="宋体" w:cs="Times New Roman"/>
        </w:rPr>
      </w:pPr>
      <w:r>
        <w:rPr>
          <w:rFonts w:ascii="宋体" w:eastAsia="宋体" w:hAnsi="宋体" w:cs="Times New Roman"/>
        </w:rPr>
        <w:t>b</w:t>
      </w:r>
      <w:r>
        <w:rPr>
          <w:rFonts w:ascii="宋体" w:eastAsia="宋体" w:hAnsi="宋体" w:cs="Times New Roman" w:hint="eastAsia"/>
        </w:rPr>
        <w:t>）</w:t>
      </w:r>
      <w:r w:rsidR="00EF3D11" w:rsidRPr="00EF3D11">
        <w:rPr>
          <w:rFonts w:ascii="宋体" w:eastAsia="宋体" w:hAnsi="宋体" w:cs="Times New Roman" w:hint="eastAsia"/>
        </w:rPr>
        <w:t>调研的内容应能结合项目实际情况进行资料搜集和整理，为后续工作做好基础。</w:t>
      </w:r>
    </w:p>
    <w:p w:rsidR="00EF3D11" w:rsidRPr="00EF3D11" w:rsidRDefault="00EC53F1" w:rsidP="00EC53F1">
      <w:pPr>
        <w:spacing w:line="360" w:lineRule="auto"/>
        <w:ind w:firstLineChars="200" w:firstLine="420"/>
        <w:rPr>
          <w:rFonts w:ascii="宋体" w:eastAsia="宋体" w:hAnsi="宋体" w:cs="Times New Roman"/>
        </w:rPr>
      </w:pPr>
      <w:r>
        <w:rPr>
          <w:rFonts w:ascii="宋体" w:eastAsia="宋体" w:hAnsi="宋体" w:cs="Times New Roman"/>
        </w:rPr>
        <w:t>c</w:t>
      </w:r>
      <w:r>
        <w:rPr>
          <w:rFonts w:ascii="宋体" w:eastAsia="宋体" w:hAnsi="宋体" w:cs="Times New Roman" w:hint="eastAsia"/>
        </w:rPr>
        <w:t>）</w:t>
      </w:r>
      <w:r w:rsidR="00EF3D11" w:rsidRPr="00EF3D11">
        <w:rPr>
          <w:rFonts w:ascii="宋体" w:eastAsia="宋体" w:hAnsi="宋体" w:cs="Times New Roman" w:hint="eastAsia"/>
        </w:rPr>
        <w:t>明确数据库需求，根据需求进行平台整体设计，平台要求如下：</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稳定性：满足用户7*24小时的使用要求，系统整体运行稳定；</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响应速度：用户在访问页面、统计数据时没有明显迟滞，在数据查看、统计、审批流程中保持较高效率，保证用户录入数据顺畅；</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易维护：系统数据需实时更新，要求系统管理员在维护数据时能保持较高效率。系统管理员随时可以对数据进行</w:t>
      </w:r>
      <w:proofErr w:type="gramStart"/>
      <w:r w:rsidRPr="00EF3D11">
        <w:rPr>
          <w:rFonts w:ascii="宋体" w:eastAsia="宋体" w:hAnsi="宋体" w:cs="Times New Roman" w:hint="eastAsia"/>
        </w:rPr>
        <w:t>增删改查的</w:t>
      </w:r>
      <w:proofErr w:type="gramEnd"/>
      <w:r w:rsidRPr="00EF3D11">
        <w:rPr>
          <w:rFonts w:ascii="宋体" w:eastAsia="宋体" w:hAnsi="宋体" w:cs="Times New Roman" w:hint="eastAsia"/>
        </w:rPr>
        <w:t>数据维护；</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易用性：系统内嵌插件，可实现用户对PDF等文件及图片、视频的在线阅读与查看，并可在线查阅图片、文件、视频；</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安全性：系统部分数据要求安全性较高，需保证信息的保密性。设置严格的权限管</w:t>
      </w:r>
      <w:r w:rsidRPr="00EF3D11">
        <w:rPr>
          <w:rFonts w:ascii="宋体" w:eastAsia="宋体" w:hAnsi="宋体" w:cs="Times New Roman" w:hint="eastAsia"/>
        </w:rPr>
        <w:lastRenderedPageBreak/>
        <w:t>理机制，在未经管理员许可的情况下，严格限制部分数据的查看与下载。数据库有自动备份策略，并采用异地灾备，在出现意外情况时，可保证数据的安全，并能快速恢复数据和系统。</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扩展性：系统设计时要考虑将来系统模块的变化、增加，支持多语言升级，模块之间的关联的变化，保证今后系统和应用软件易更新、升级、扩展。</w:t>
      </w:r>
    </w:p>
    <w:p w:rsidR="00EF3D11" w:rsidRPr="00EF3D11" w:rsidRDefault="00EF3D11" w:rsidP="00EF3D11">
      <w:pPr>
        <w:numPr>
          <w:ilvl w:val="0"/>
          <w:numId w:val="22"/>
        </w:numPr>
        <w:spacing w:line="360" w:lineRule="auto"/>
        <w:rPr>
          <w:rFonts w:ascii="宋体" w:eastAsia="宋体" w:hAnsi="宋体" w:cs="Times New Roman"/>
        </w:rPr>
      </w:pPr>
      <w:r w:rsidRPr="00EF3D11">
        <w:rPr>
          <w:rFonts w:ascii="宋体" w:eastAsia="宋体" w:hAnsi="宋体" w:cs="Times New Roman" w:hint="eastAsia"/>
        </w:rPr>
        <w:t>软件开发过程要求</w:t>
      </w:r>
    </w:p>
    <w:p w:rsidR="00EF3D11" w:rsidRPr="00EF3D11" w:rsidRDefault="00EF3D11" w:rsidP="00EF3D11">
      <w:pPr>
        <w:numPr>
          <w:ilvl w:val="0"/>
          <w:numId w:val="25"/>
        </w:numPr>
        <w:spacing w:line="360" w:lineRule="auto"/>
        <w:rPr>
          <w:rFonts w:ascii="宋体" w:eastAsia="宋体" w:hAnsi="宋体" w:cs="Times New Roman"/>
        </w:rPr>
      </w:pPr>
      <w:r w:rsidRPr="00EF3D11">
        <w:rPr>
          <w:rFonts w:ascii="宋体" w:eastAsia="宋体" w:hAnsi="宋体" w:cs="Times New Roman" w:hint="eastAsia"/>
        </w:rPr>
        <w:t>程序开发过程中应保证源代码中包含必要的注释和开发日志；</w:t>
      </w:r>
    </w:p>
    <w:p w:rsidR="00EF3D11" w:rsidRPr="00EF3D11" w:rsidRDefault="00EF3D11" w:rsidP="00EF3D11">
      <w:pPr>
        <w:numPr>
          <w:ilvl w:val="0"/>
          <w:numId w:val="25"/>
        </w:numPr>
        <w:spacing w:line="360" w:lineRule="auto"/>
        <w:rPr>
          <w:rFonts w:ascii="宋体" w:eastAsia="宋体" w:hAnsi="宋体" w:cs="Times New Roman"/>
        </w:rPr>
      </w:pPr>
      <w:r w:rsidRPr="00EF3D11">
        <w:rPr>
          <w:rFonts w:ascii="宋体" w:eastAsia="宋体" w:hAnsi="宋体" w:cs="Times New Roman" w:hint="eastAsia"/>
        </w:rPr>
        <w:t>平台及应用软件界面具有美感，具备美观、简洁、商业化的要求，同时在页面中包含必要的操作提示功能；</w:t>
      </w:r>
    </w:p>
    <w:p w:rsidR="00EF3D11" w:rsidRPr="00EF3D11" w:rsidRDefault="00EF3D11" w:rsidP="00EF3D11">
      <w:pPr>
        <w:numPr>
          <w:ilvl w:val="0"/>
          <w:numId w:val="25"/>
        </w:numPr>
        <w:spacing w:line="360" w:lineRule="auto"/>
        <w:rPr>
          <w:rFonts w:ascii="宋体" w:eastAsia="宋体" w:hAnsi="宋体" w:cs="Times New Roman"/>
        </w:rPr>
      </w:pPr>
      <w:r w:rsidRPr="00EF3D11">
        <w:rPr>
          <w:rFonts w:ascii="宋体" w:eastAsia="宋体" w:hAnsi="宋体" w:cs="Times New Roman" w:hint="eastAsia"/>
        </w:rPr>
        <w:t>软件开发过程中，各模块开发完整后应进行自测、交叉测试等方法进行测试；</w:t>
      </w:r>
    </w:p>
    <w:p w:rsidR="00EF3D11" w:rsidRPr="00EF3D11" w:rsidRDefault="00EF3D11" w:rsidP="00EF3D11">
      <w:pPr>
        <w:numPr>
          <w:ilvl w:val="0"/>
          <w:numId w:val="25"/>
        </w:numPr>
        <w:spacing w:line="360" w:lineRule="auto"/>
        <w:rPr>
          <w:rFonts w:ascii="宋体" w:eastAsia="宋体" w:hAnsi="宋体" w:cs="Times New Roman"/>
        </w:rPr>
      </w:pPr>
      <w:r w:rsidRPr="00EF3D11">
        <w:rPr>
          <w:rFonts w:ascii="宋体" w:eastAsia="宋体" w:hAnsi="宋体" w:cs="Times New Roman" w:hint="eastAsia"/>
        </w:rPr>
        <w:t>软件开发结束后，需组织系统整体测试，包括各模块功能、网络通讯安全、数据库功能、访问压力测试等等， 并出具测试报告。</w:t>
      </w:r>
    </w:p>
    <w:p w:rsidR="00EF3D11" w:rsidRPr="00EF3D11" w:rsidRDefault="00EF3D11" w:rsidP="00EF3D11">
      <w:pPr>
        <w:numPr>
          <w:ilvl w:val="0"/>
          <w:numId w:val="22"/>
        </w:numPr>
        <w:spacing w:line="360" w:lineRule="auto"/>
        <w:rPr>
          <w:rFonts w:ascii="宋体" w:eastAsia="宋体" w:hAnsi="宋体" w:cs="Times New Roman"/>
        </w:rPr>
      </w:pPr>
      <w:r w:rsidRPr="00EF3D11">
        <w:rPr>
          <w:rFonts w:ascii="宋体" w:eastAsia="宋体" w:hAnsi="宋体" w:cs="Times New Roman" w:hint="eastAsia"/>
        </w:rPr>
        <w:t>平台运行环境部署要求</w:t>
      </w:r>
    </w:p>
    <w:p w:rsidR="00EF3D11" w:rsidRPr="00EF3D11" w:rsidRDefault="00EF3D11" w:rsidP="00EF3D11">
      <w:pPr>
        <w:numPr>
          <w:ilvl w:val="0"/>
          <w:numId w:val="26"/>
        </w:numPr>
        <w:spacing w:line="360" w:lineRule="auto"/>
        <w:rPr>
          <w:rFonts w:ascii="宋体" w:eastAsia="宋体" w:hAnsi="宋体" w:cs="Times New Roman"/>
        </w:rPr>
      </w:pPr>
      <w:r w:rsidRPr="00EF3D11">
        <w:rPr>
          <w:rFonts w:ascii="宋体" w:eastAsia="宋体" w:hAnsi="宋体" w:cs="Times New Roman" w:hint="eastAsia"/>
        </w:rPr>
        <w:t>服务器配置时应保证其具备一定容错能力，在出现意外情况时，能回显历史记录；</w:t>
      </w:r>
    </w:p>
    <w:p w:rsidR="00EF3D11" w:rsidRPr="00EF3D11" w:rsidRDefault="00EF3D11" w:rsidP="00EF3D11">
      <w:pPr>
        <w:numPr>
          <w:ilvl w:val="0"/>
          <w:numId w:val="26"/>
        </w:numPr>
        <w:spacing w:line="360" w:lineRule="auto"/>
        <w:rPr>
          <w:rFonts w:ascii="宋体" w:eastAsia="宋体" w:hAnsi="宋体" w:cs="Times New Roman"/>
        </w:rPr>
      </w:pPr>
      <w:r w:rsidRPr="00EF3D11">
        <w:rPr>
          <w:rFonts w:ascii="宋体" w:eastAsia="宋体" w:hAnsi="宋体" w:cs="Times New Roman" w:hint="eastAsia"/>
        </w:rPr>
        <w:t>服务器配置过程中，保证数据安全性，实现数据储备自动化，当出现异常时，能快速恢复；</w:t>
      </w:r>
    </w:p>
    <w:p w:rsidR="00EF3D11" w:rsidRPr="00EF3D11" w:rsidRDefault="00EF3D11" w:rsidP="00EF3D11">
      <w:pPr>
        <w:numPr>
          <w:ilvl w:val="0"/>
          <w:numId w:val="26"/>
        </w:numPr>
        <w:spacing w:line="360" w:lineRule="auto"/>
        <w:rPr>
          <w:rFonts w:ascii="宋体" w:eastAsia="宋体" w:hAnsi="宋体" w:cs="Times New Roman"/>
        </w:rPr>
      </w:pPr>
      <w:r w:rsidRPr="00EF3D11">
        <w:rPr>
          <w:rFonts w:ascii="宋体" w:eastAsia="宋体" w:hAnsi="宋体" w:cs="Times New Roman" w:hint="eastAsia"/>
        </w:rPr>
        <w:t>数据合法性：获取数据方式合理合法，数据可提供中国海油内部使用；</w:t>
      </w:r>
    </w:p>
    <w:p w:rsidR="00EF3D11" w:rsidRPr="00EF3D11" w:rsidRDefault="00EF3D11" w:rsidP="00EF3D11">
      <w:pPr>
        <w:numPr>
          <w:ilvl w:val="0"/>
          <w:numId w:val="26"/>
        </w:numPr>
        <w:spacing w:line="360" w:lineRule="auto"/>
        <w:rPr>
          <w:rFonts w:ascii="宋体" w:eastAsia="宋体" w:hAnsi="宋体" w:cs="Times New Roman"/>
        </w:rPr>
      </w:pPr>
      <w:r w:rsidRPr="00EF3D11">
        <w:rPr>
          <w:rFonts w:ascii="宋体" w:eastAsia="宋体" w:hAnsi="宋体" w:cs="Times New Roman" w:hint="eastAsia"/>
        </w:rPr>
        <w:t>数据完整性：系统内数据信息完整，本次数据库量至少达到20000条（应包括版本、发布日期、发布机构名称等）。</w:t>
      </w:r>
    </w:p>
    <w:p w:rsidR="00EF3D11" w:rsidRPr="00EF3D11" w:rsidRDefault="00EC53F1" w:rsidP="005F4D2B">
      <w:pPr>
        <w:spacing w:line="360" w:lineRule="auto"/>
        <w:rPr>
          <w:sz w:val="24"/>
        </w:rPr>
      </w:pPr>
      <w:r>
        <w:rPr>
          <w:rFonts w:hint="eastAsia"/>
          <w:sz w:val="24"/>
        </w:rPr>
        <w:t>五</w:t>
      </w:r>
      <w:r>
        <w:rPr>
          <w:sz w:val="24"/>
        </w:rPr>
        <w:t>、其他要求</w:t>
      </w:r>
      <w:ins w:id="10" w:author="admin" w:date="2018-08-22T22:12:00Z">
        <w:r w:rsidR="00854896">
          <w:rPr>
            <w:rFonts w:hint="eastAsia"/>
            <w:sz w:val="24"/>
          </w:rPr>
          <w:t>（很重要的一点忘记了，</w:t>
        </w:r>
      </w:ins>
      <w:ins w:id="11" w:author="admin" w:date="2018-08-22T22:13:00Z">
        <w:r w:rsidR="00854896">
          <w:rPr>
            <w:rFonts w:hint="eastAsia"/>
            <w:sz w:val="24"/>
          </w:rPr>
          <w:t>要取得</w:t>
        </w:r>
      </w:ins>
      <w:ins w:id="12" w:author="admin" w:date="2018-08-22T22:12:00Z">
        <w:r w:rsidR="00854896">
          <w:rPr>
            <w:rFonts w:hint="eastAsia"/>
            <w:sz w:val="24"/>
          </w:rPr>
          <w:t>软件著作权，咱们科研项目中有，咨询的那个项目中估计也有）</w:t>
        </w:r>
      </w:ins>
    </w:p>
    <w:p w:rsidR="00420ECD" w:rsidRPr="007A7BC1" w:rsidRDefault="00420ECD" w:rsidP="007A7BC1">
      <w:pPr>
        <w:pStyle w:val="a5"/>
        <w:numPr>
          <w:ilvl w:val="0"/>
          <w:numId w:val="14"/>
        </w:numPr>
        <w:spacing w:line="360" w:lineRule="auto"/>
        <w:ind w:firstLineChars="0"/>
        <w:rPr>
          <w:rFonts w:ascii="宋体" w:eastAsia="宋体" w:hAnsi="宋体"/>
        </w:rPr>
      </w:pPr>
      <w:r w:rsidRPr="007A7BC1">
        <w:rPr>
          <w:rFonts w:ascii="宋体" w:eastAsia="宋体" w:hAnsi="宋体" w:hint="eastAsia"/>
        </w:rPr>
        <w:t>验收</w:t>
      </w:r>
    </w:p>
    <w:p w:rsidR="00420ECD" w:rsidRPr="007A7BC1" w:rsidRDefault="0029475C" w:rsidP="007A7BC1">
      <w:pPr>
        <w:pStyle w:val="a5"/>
        <w:numPr>
          <w:ilvl w:val="0"/>
          <w:numId w:val="15"/>
        </w:numPr>
        <w:spacing w:line="360" w:lineRule="auto"/>
        <w:ind w:left="993" w:firstLineChars="0" w:hanging="573"/>
        <w:rPr>
          <w:rFonts w:ascii="宋体" w:eastAsia="宋体" w:hAnsi="宋体"/>
        </w:rPr>
      </w:pPr>
      <w:r>
        <w:rPr>
          <w:rFonts w:ascii="宋体" w:eastAsia="宋体" w:hAnsi="宋体" w:hint="eastAsia"/>
        </w:rPr>
        <w:t>供方应确保提供</w:t>
      </w:r>
      <w:r>
        <w:rPr>
          <w:rFonts w:ascii="宋体" w:eastAsia="宋体" w:hAnsi="宋体"/>
        </w:rPr>
        <w:t>的系统无</w:t>
      </w:r>
      <w:r>
        <w:rPr>
          <w:rFonts w:ascii="宋体" w:eastAsia="宋体" w:hAnsi="宋体" w:hint="eastAsia"/>
        </w:rPr>
        <w:t>版权</w:t>
      </w:r>
      <w:r>
        <w:rPr>
          <w:rFonts w:ascii="宋体" w:eastAsia="宋体" w:hAnsi="宋体"/>
        </w:rPr>
        <w:t>争议</w:t>
      </w:r>
      <w:r w:rsidRPr="007A7BC1">
        <w:rPr>
          <w:rFonts w:ascii="宋体" w:eastAsia="宋体" w:hAnsi="宋体" w:hint="eastAsia"/>
        </w:rPr>
        <w:t>，</w:t>
      </w:r>
      <w:r>
        <w:rPr>
          <w:rFonts w:ascii="宋体" w:eastAsia="宋体" w:hAnsi="宋体" w:hint="eastAsia"/>
        </w:rPr>
        <w:t>相关</w:t>
      </w:r>
      <w:r>
        <w:rPr>
          <w:rFonts w:ascii="宋体" w:eastAsia="宋体" w:hAnsi="宋体"/>
        </w:rPr>
        <w:t>技术和功能</w:t>
      </w:r>
      <w:r w:rsidRPr="007A7BC1">
        <w:rPr>
          <w:rFonts w:ascii="宋体" w:eastAsia="宋体" w:hAnsi="宋体" w:hint="eastAsia"/>
        </w:rPr>
        <w:t>并完全符合</w:t>
      </w:r>
      <w:r>
        <w:rPr>
          <w:rFonts w:ascii="宋体" w:eastAsia="宋体" w:hAnsi="宋体" w:hint="eastAsia"/>
        </w:rPr>
        <w:t>技术要求</w:t>
      </w:r>
      <w:r>
        <w:rPr>
          <w:rFonts w:ascii="宋体" w:eastAsia="宋体" w:hAnsi="宋体"/>
        </w:rPr>
        <w:t>，满足甲方使用</w:t>
      </w:r>
      <w:r>
        <w:rPr>
          <w:rFonts w:ascii="宋体" w:eastAsia="宋体" w:hAnsi="宋体" w:hint="eastAsia"/>
        </w:rPr>
        <w:t>需要</w:t>
      </w:r>
      <w:r w:rsidR="00420ECD" w:rsidRPr="007A7BC1">
        <w:rPr>
          <w:rFonts w:ascii="宋体" w:eastAsia="宋体" w:hAnsi="宋体" w:hint="eastAsia"/>
        </w:rPr>
        <w:t>（※）；</w:t>
      </w:r>
    </w:p>
    <w:p w:rsidR="00420ECD" w:rsidRPr="007A7BC1" w:rsidRDefault="0029475C" w:rsidP="007A7BC1">
      <w:pPr>
        <w:pStyle w:val="a5"/>
        <w:numPr>
          <w:ilvl w:val="0"/>
          <w:numId w:val="15"/>
        </w:numPr>
        <w:spacing w:line="360" w:lineRule="auto"/>
        <w:ind w:left="993" w:firstLineChars="0" w:hanging="573"/>
        <w:rPr>
          <w:rFonts w:ascii="宋体" w:eastAsia="宋体" w:hAnsi="宋体"/>
        </w:rPr>
      </w:pPr>
      <w:r>
        <w:rPr>
          <w:rFonts w:ascii="宋体" w:eastAsia="宋体" w:hAnsi="宋体" w:hint="eastAsia"/>
        </w:rPr>
        <w:t>系统使用</w:t>
      </w:r>
      <w:r>
        <w:rPr>
          <w:rFonts w:ascii="宋体" w:eastAsia="宋体" w:hAnsi="宋体"/>
        </w:rPr>
        <w:t>说明</w:t>
      </w:r>
      <w:r w:rsidR="00420ECD" w:rsidRPr="007A7BC1">
        <w:rPr>
          <w:rFonts w:ascii="宋体" w:eastAsia="宋体" w:hAnsi="宋体" w:hint="eastAsia"/>
        </w:rPr>
        <w:t>（※）；</w:t>
      </w:r>
    </w:p>
    <w:p w:rsidR="00420ECD" w:rsidRPr="007A7BC1" w:rsidRDefault="00420ECD" w:rsidP="007A7BC1">
      <w:pPr>
        <w:pStyle w:val="a5"/>
        <w:numPr>
          <w:ilvl w:val="0"/>
          <w:numId w:val="15"/>
        </w:numPr>
        <w:spacing w:line="360" w:lineRule="auto"/>
        <w:ind w:left="993" w:firstLineChars="0" w:hanging="573"/>
        <w:rPr>
          <w:rFonts w:ascii="宋体" w:eastAsia="宋体" w:hAnsi="宋体"/>
        </w:rPr>
      </w:pPr>
      <w:r w:rsidRPr="007A7BC1">
        <w:rPr>
          <w:rFonts w:ascii="宋体" w:eastAsia="宋体" w:hAnsi="宋体" w:hint="eastAsia"/>
        </w:rPr>
        <w:t>验收合格后</w:t>
      </w:r>
      <w:r w:rsidR="0029475C">
        <w:rPr>
          <w:rFonts w:ascii="宋体" w:eastAsia="宋体" w:hAnsi="宋体" w:hint="eastAsia"/>
        </w:rPr>
        <w:t>把所有技术手册（包含中文手册）、资料文档</w:t>
      </w:r>
      <w:r w:rsidR="005F4D2B">
        <w:rPr>
          <w:rFonts w:ascii="宋体" w:eastAsia="宋体" w:hAnsi="宋体" w:hint="eastAsia"/>
        </w:rPr>
        <w:t>（包括指令列表</w:t>
      </w:r>
      <w:r w:rsidR="005F4D2B">
        <w:rPr>
          <w:rFonts w:ascii="宋体" w:eastAsia="宋体" w:hAnsi="宋体"/>
        </w:rPr>
        <w:t>、</w:t>
      </w:r>
      <w:r w:rsidR="005F4D2B">
        <w:rPr>
          <w:rFonts w:ascii="宋体" w:eastAsia="宋体" w:hAnsi="宋体" w:hint="eastAsia"/>
        </w:rPr>
        <w:t>功能块</w:t>
      </w:r>
      <w:r w:rsidR="005F4D2B">
        <w:rPr>
          <w:rFonts w:ascii="宋体" w:eastAsia="宋体" w:hAnsi="宋体"/>
        </w:rPr>
        <w:t>图、</w:t>
      </w:r>
      <w:r w:rsidR="005F4D2B">
        <w:rPr>
          <w:rFonts w:ascii="宋体" w:eastAsia="宋体" w:hAnsi="宋体" w:hint="eastAsia"/>
        </w:rPr>
        <w:t>顺序列表</w:t>
      </w:r>
      <w:r w:rsidR="005F4D2B">
        <w:rPr>
          <w:rFonts w:ascii="宋体" w:eastAsia="宋体" w:hAnsi="宋体"/>
        </w:rPr>
        <w:t>和</w:t>
      </w:r>
      <w:r w:rsidR="005F4D2B">
        <w:rPr>
          <w:rFonts w:ascii="宋体" w:eastAsia="宋体" w:hAnsi="宋体" w:hint="eastAsia"/>
        </w:rPr>
        <w:t>结构化</w:t>
      </w:r>
      <w:r w:rsidR="005F4D2B">
        <w:rPr>
          <w:rFonts w:ascii="宋体" w:eastAsia="宋体" w:hAnsi="宋体"/>
        </w:rPr>
        <w:t>文本等</w:t>
      </w:r>
      <w:r w:rsidR="005F4D2B">
        <w:rPr>
          <w:rFonts w:ascii="宋体" w:eastAsia="宋体" w:hAnsi="宋体" w:hint="eastAsia"/>
        </w:rPr>
        <w:t>编程</w:t>
      </w:r>
      <w:r w:rsidR="005F4D2B">
        <w:rPr>
          <w:rFonts w:ascii="宋体" w:eastAsia="宋体" w:hAnsi="宋体"/>
        </w:rPr>
        <w:t>语言</w:t>
      </w:r>
      <w:r w:rsidR="005F4D2B">
        <w:rPr>
          <w:rFonts w:ascii="宋体" w:eastAsia="宋体" w:hAnsi="宋体" w:hint="eastAsia"/>
        </w:rPr>
        <w:t>）</w:t>
      </w:r>
      <w:r w:rsidR="0029475C">
        <w:rPr>
          <w:rFonts w:ascii="宋体" w:eastAsia="宋体" w:hAnsi="宋体" w:hint="eastAsia"/>
        </w:rPr>
        <w:t>、硬件配置一并交与买方。</w:t>
      </w:r>
    </w:p>
    <w:p w:rsidR="00420ECD" w:rsidRPr="007A7BC1" w:rsidRDefault="00420ECD" w:rsidP="007A7BC1">
      <w:pPr>
        <w:pStyle w:val="a5"/>
        <w:numPr>
          <w:ilvl w:val="0"/>
          <w:numId w:val="14"/>
        </w:numPr>
        <w:spacing w:line="360" w:lineRule="auto"/>
        <w:ind w:firstLineChars="0"/>
        <w:rPr>
          <w:rFonts w:ascii="宋体" w:eastAsia="宋体" w:hAnsi="宋体"/>
        </w:rPr>
      </w:pPr>
      <w:r w:rsidRPr="007A7BC1">
        <w:rPr>
          <w:rFonts w:ascii="宋体" w:eastAsia="宋体" w:hAnsi="宋体" w:hint="eastAsia"/>
        </w:rPr>
        <w:t>培训</w:t>
      </w:r>
    </w:p>
    <w:p w:rsidR="00EF3D11" w:rsidRPr="00EF3D11" w:rsidRDefault="00EF3D11" w:rsidP="00EF3D11">
      <w:pPr>
        <w:spacing w:line="360" w:lineRule="auto"/>
        <w:ind w:left="432"/>
        <w:rPr>
          <w:rFonts w:ascii="宋体" w:eastAsia="宋体" w:hAnsi="宋体"/>
        </w:rPr>
      </w:pPr>
      <w:r w:rsidRPr="00EF3D11">
        <w:rPr>
          <w:rFonts w:ascii="宋体" w:eastAsia="宋体" w:hAnsi="宋体"/>
        </w:rPr>
        <w:t>a)</w:t>
      </w:r>
      <w:r w:rsidRPr="00EF3D11">
        <w:rPr>
          <w:rFonts w:ascii="宋体" w:eastAsia="宋体" w:hAnsi="宋体"/>
        </w:rPr>
        <w:tab/>
        <w:t>编写简单易懂、图文并茂的用户操作手册，存储在平台主页中，方便用户查阅；</w:t>
      </w:r>
    </w:p>
    <w:p w:rsidR="00EF3D11" w:rsidRPr="00EF3D11" w:rsidRDefault="00EF3D11" w:rsidP="00EF3D11">
      <w:pPr>
        <w:spacing w:line="360" w:lineRule="auto"/>
        <w:ind w:left="432"/>
        <w:rPr>
          <w:rFonts w:ascii="宋体" w:eastAsia="宋体" w:hAnsi="宋体"/>
        </w:rPr>
      </w:pPr>
      <w:r w:rsidRPr="00EF3D11">
        <w:rPr>
          <w:rFonts w:ascii="宋体" w:eastAsia="宋体" w:hAnsi="宋体"/>
        </w:rPr>
        <w:lastRenderedPageBreak/>
        <w:t>b)</w:t>
      </w:r>
      <w:r w:rsidRPr="00EF3D11">
        <w:rPr>
          <w:rFonts w:ascii="宋体" w:eastAsia="宋体" w:hAnsi="宋体"/>
        </w:rPr>
        <w:tab/>
        <w:t>编写详细的管理员手册，至少包含平台、软件安装手册，设置手册，配置手册等方法；</w:t>
      </w:r>
    </w:p>
    <w:p w:rsidR="00EF3D11" w:rsidRDefault="00EF3D11" w:rsidP="00EF3D11">
      <w:pPr>
        <w:spacing w:line="360" w:lineRule="auto"/>
        <w:ind w:left="432"/>
        <w:rPr>
          <w:rFonts w:ascii="宋体" w:eastAsia="宋体" w:hAnsi="宋体"/>
        </w:rPr>
      </w:pPr>
      <w:r w:rsidRPr="00EF3D11">
        <w:rPr>
          <w:rFonts w:ascii="宋体" w:eastAsia="宋体" w:hAnsi="宋体"/>
        </w:rPr>
        <w:t>c)</w:t>
      </w:r>
      <w:r w:rsidRPr="00EF3D11">
        <w:rPr>
          <w:rFonts w:ascii="宋体" w:eastAsia="宋体" w:hAnsi="宋体"/>
        </w:rPr>
        <w:tab/>
        <w:t>针对甲方及用户进行前后台操作培训</w:t>
      </w:r>
      <w:r>
        <w:rPr>
          <w:rFonts w:ascii="宋体" w:eastAsia="宋体" w:hAnsi="宋体" w:hint="eastAsia"/>
        </w:rPr>
        <w:t>。</w:t>
      </w:r>
    </w:p>
    <w:p w:rsidR="00EF3D11" w:rsidRPr="00EF3D11" w:rsidRDefault="00EF3D11" w:rsidP="00EF3D11">
      <w:pPr>
        <w:spacing w:line="360" w:lineRule="auto"/>
        <w:ind w:left="432"/>
        <w:rPr>
          <w:rFonts w:ascii="宋体" w:eastAsia="宋体" w:hAnsi="宋体"/>
        </w:rPr>
      </w:pPr>
      <w:r w:rsidRPr="00EF3D11">
        <w:rPr>
          <w:rFonts w:ascii="宋体" w:eastAsia="宋体" w:hAnsi="宋体"/>
        </w:rPr>
        <w:t>5、</w:t>
      </w:r>
      <w:r w:rsidRPr="00EF3D11">
        <w:rPr>
          <w:rFonts w:ascii="宋体" w:eastAsia="宋体" w:hAnsi="宋体"/>
        </w:rPr>
        <w:tab/>
        <w:t>开发服务要求</w:t>
      </w:r>
    </w:p>
    <w:p w:rsidR="00EF3D11" w:rsidRPr="00EF3D11" w:rsidRDefault="00EF3D11" w:rsidP="00EF3D11">
      <w:pPr>
        <w:spacing w:line="360" w:lineRule="auto"/>
        <w:ind w:left="432"/>
        <w:rPr>
          <w:rFonts w:ascii="宋体" w:eastAsia="宋体" w:hAnsi="宋体"/>
        </w:rPr>
      </w:pPr>
      <w:r w:rsidRPr="00EF3D11">
        <w:rPr>
          <w:rFonts w:ascii="宋体" w:eastAsia="宋体" w:hAnsi="宋体"/>
        </w:rPr>
        <w:t>a)</w:t>
      </w:r>
      <w:r w:rsidRPr="00EF3D11">
        <w:rPr>
          <w:rFonts w:ascii="宋体" w:eastAsia="宋体" w:hAnsi="宋体"/>
        </w:rPr>
        <w:tab/>
        <w:t>需向甲方联系人、对接人提供双周报，汇报开发进度；</w:t>
      </w:r>
    </w:p>
    <w:p w:rsidR="00EF3D11" w:rsidRPr="00EF3D11" w:rsidRDefault="00EF3D11" w:rsidP="00EF3D11">
      <w:pPr>
        <w:spacing w:line="360" w:lineRule="auto"/>
        <w:ind w:left="432"/>
        <w:rPr>
          <w:rFonts w:ascii="宋体" w:eastAsia="宋体" w:hAnsi="宋体"/>
        </w:rPr>
      </w:pPr>
      <w:r w:rsidRPr="00EF3D11">
        <w:rPr>
          <w:rFonts w:ascii="宋体" w:eastAsia="宋体" w:hAnsi="宋体"/>
        </w:rPr>
        <w:t>b)</w:t>
      </w:r>
      <w:r w:rsidRPr="00EF3D11">
        <w:rPr>
          <w:rFonts w:ascii="宋体" w:eastAsia="宋体" w:hAnsi="宋体"/>
        </w:rPr>
        <w:tab/>
        <w:t>系统数据清单、设计方案、开发文档、测试报告、使用手册、定期汇报等项目过程文件齐整；</w:t>
      </w:r>
    </w:p>
    <w:p w:rsidR="00EF3D11" w:rsidRPr="00EF3D11" w:rsidRDefault="00EF3D11" w:rsidP="00EF3D11">
      <w:pPr>
        <w:spacing w:line="360" w:lineRule="auto"/>
        <w:ind w:left="432"/>
        <w:rPr>
          <w:rFonts w:ascii="宋体" w:eastAsia="宋体" w:hAnsi="宋体"/>
        </w:rPr>
      </w:pPr>
      <w:r w:rsidRPr="00EF3D11">
        <w:rPr>
          <w:rFonts w:ascii="宋体" w:eastAsia="宋体" w:hAnsi="宋体"/>
        </w:rPr>
        <w:t>c)</w:t>
      </w:r>
      <w:r w:rsidRPr="00EF3D11">
        <w:rPr>
          <w:rFonts w:ascii="宋体" w:eastAsia="宋体" w:hAnsi="宋体"/>
        </w:rPr>
        <w:tab/>
        <w:t>应按要求完成项目所有工作。项目验收时间根据实际情况而定，届时</w:t>
      </w:r>
      <w:proofErr w:type="gramStart"/>
      <w:r w:rsidRPr="00EF3D11">
        <w:rPr>
          <w:rFonts w:ascii="宋体" w:eastAsia="宋体" w:hAnsi="宋体"/>
        </w:rPr>
        <w:t>需项目</w:t>
      </w:r>
      <w:proofErr w:type="gramEnd"/>
      <w:r w:rsidRPr="00EF3D11">
        <w:rPr>
          <w:rFonts w:ascii="宋体" w:eastAsia="宋体" w:hAnsi="宋体"/>
        </w:rPr>
        <w:t>承担专业技术公司/事业单位/研究机构项目经理配合；</w:t>
      </w:r>
    </w:p>
    <w:p w:rsidR="00420ECD" w:rsidRPr="00EF3D11" w:rsidRDefault="00EC53F1" w:rsidP="00EF3D11">
      <w:pPr>
        <w:spacing w:line="360" w:lineRule="auto"/>
        <w:ind w:left="432"/>
        <w:rPr>
          <w:rFonts w:ascii="宋体" w:eastAsia="宋体" w:hAnsi="宋体"/>
        </w:rPr>
      </w:pPr>
      <w:r>
        <w:rPr>
          <w:rFonts w:ascii="宋体" w:eastAsia="宋体" w:hAnsi="宋体"/>
        </w:rPr>
        <w:t>3</w:t>
      </w:r>
      <w:r>
        <w:rPr>
          <w:rFonts w:ascii="宋体" w:eastAsia="宋体" w:hAnsi="宋体" w:hint="eastAsia"/>
        </w:rPr>
        <w:t>、</w:t>
      </w:r>
      <w:r w:rsidR="0029475C" w:rsidRPr="00EF3D11">
        <w:rPr>
          <w:rFonts w:ascii="宋体" w:eastAsia="宋体" w:hAnsi="宋体" w:hint="eastAsia"/>
        </w:rPr>
        <w:t>售后</w:t>
      </w:r>
      <w:r w:rsidR="00420ECD" w:rsidRPr="00EF3D11">
        <w:rPr>
          <w:rFonts w:ascii="宋体" w:eastAsia="宋体" w:hAnsi="宋体" w:hint="eastAsia"/>
        </w:rPr>
        <w:t>服务</w:t>
      </w:r>
    </w:p>
    <w:p w:rsidR="00420ECD" w:rsidRPr="007A7BC1" w:rsidRDefault="0029475C" w:rsidP="007A7BC1">
      <w:pPr>
        <w:pStyle w:val="a5"/>
        <w:numPr>
          <w:ilvl w:val="0"/>
          <w:numId w:val="17"/>
        </w:numPr>
        <w:spacing w:line="360" w:lineRule="auto"/>
        <w:ind w:left="993" w:firstLineChars="0" w:hanging="573"/>
        <w:rPr>
          <w:rFonts w:ascii="宋体" w:eastAsia="宋体" w:hAnsi="宋体"/>
        </w:rPr>
      </w:pPr>
      <w:r>
        <w:rPr>
          <w:rFonts w:ascii="宋体" w:eastAsia="宋体" w:hAnsi="宋体" w:hint="eastAsia"/>
        </w:rPr>
        <w:t>卖方收到买方关于系统</w:t>
      </w:r>
      <w:r w:rsidR="00420ECD" w:rsidRPr="007A7BC1">
        <w:rPr>
          <w:rFonts w:ascii="宋体" w:eastAsia="宋体" w:hAnsi="宋体" w:hint="eastAsia"/>
        </w:rPr>
        <w:t>使用、技术、售后问题2小时内电话反馈解决；</w:t>
      </w:r>
    </w:p>
    <w:p w:rsidR="00420ECD" w:rsidRDefault="00420ECD" w:rsidP="007A7BC1">
      <w:pPr>
        <w:pStyle w:val="a5"/>
        <w:numPr>
          <w:ilvl w:val="0"/>
          <w:numId w:val="17"/>
        </w:numPr>
        <w:spacing w:line="360" w:lineRule="auto"/>
        <w:ind w:left="993" w:firstLineChars="0" w:hanging="573"/>
        <w:rPr>
          <w:rFonts w:ascii="宋体" w:eastAsia="宋体" w:hAnsi="宋体"/>
        </w:rPr>
      </w:pPr>
      <w:r w:rsidRPr="007A7BC1">
        <w:rPr>
          <w:rFonts w:ascii="宋体" w:eastAsia="宋体" w:hAnsi="宋体" w:hint="eastAsia"/>
        </w:rPr>
        <w:t>未能解决问题需要在买方要求的时间内到现场解决；</w:t>
      </w:r>
    </w:p>
    <w:p w:rsidR="00EC53F1" w:rsidRPr="007A7BC1" w:rsidRDefault="00EC53F1" w:rsidP="00EC53F1">
      <w:pPr>
        <w:pStyle w:val="a5"/>
        <w:numPr>
          <w:ilvl w:val="0"/>
          <w:numId w:val="17"/>
        </w:numPr>
        <w:spacing w:line="360" w:lineRule="auto"/>
        <w:ind w:firstLineChars="0"/>
        <w:rPr>
          <w:rFonts w:ascii="宋体" w:eastAsia="宋体" w:hAnsi="宋体"/>
        </w:rPr>
      </w:pPr>
      <w:r w:rsidRPr="00EC53F1">
        <w:rPr>
          <w:rFonts w:ascii="宋体" w:eastAsia="宋体" w:hAnsi="宋体" w:hint="eastAsia"/>
        </w:rPr>
        <w:t>软件系统平台及应用服务质保期限为项目验收合格之日起</w:t>
      </w:r>
      <w:r w:rsidRPr="00EC53F1">
        <w:rPr>
          <w:rFonts w:ascii="宋体" w:eastAsia="宋体" w:hAnsi="宋体"/>
        </w:rPr>
        <w:t>2年，质保期内的后期维护服务，配合甲方进行平台更新、数据维护、实际问题解决等工作。</w:t>
      </w:r>
    </w:p>
    <w:p w:rsidR="00EC27EE" w:rsidRPr="007A7BC1" w:rsidRDefault="00420ECD" w:rsidP="007A7BC1">
      <w:pPr>
        <w:spacing w:line="360" w:lineRule="auto"/>
        <w:ind w:firstLineChars="200" w:firstLine="422"/>
        <w:rPr>
          <w:rFonts w:ascii="宋体" w:eastAsia="宋体" w:hAnsi="宋体"/>
          <w:b/>
        </w:rPr>
      </w:pPr>
      <w:r w:rsidRPr="007A7BC1">
        <w:rPr>
          <w:rFonts w:ascii="宋体" w:eastAsia="宋体" w:hAnsi="宋体" w:hint="eastAsia"/>
          <w:b/>
        </w:rPr>
        <w:t>注：标记（※）项为必须达标的重要参数。</w:t>
      </w:r>
    </w:p>
    <w:p w:rsidR="00EC27EE" w:rsidRPr="00EC53F1" w:rsidRDefault="00EC53F1" w:rsidP="00EC53F1">
      <w:pPr>
        <w:spacing w:line="360" w:lineRule="auto"/>
        <w:rPr>
          <w:rFonts w:ascii="宋体" w:eastAsia="宋体" w:hAnsi="宋体"/>
          <w:b/>
          <w:sz w:val="24"/>
        </w:rPr>
      </w:pPr>
      <w:r>
        <w:rPr>
          <w:rFonts w:ascii="宋体" w:eastAsia="宋体" w:hAnsi="宋体" w:hint="eastAsia"/>
          <w:b/>
          <w:sz w:val="24"/>
        </w:rPr>
        <w:t>六</w:t>
      </w:r>
      <w:r>
        <w:rPr>
          <w:rFonts w:ascii="宋体" w:eastAsia="宋体" w:hAnsi="宋体"/>
          <w:b/>
          <w:sz w:val="24"/>
        </w:rPr>
        <w:t>、</w:t>
      </w:r>
      <w:r w:rsidR="007A7BC1" w:rsidRPr="00EC53F1">
        <w:rPr>
          <w:rFonts w:ascii="宋体" w:eastAsia="宋体" w:hAnsi="宋体" w:hint="eastAsia"/>
          <w:b/>
          <w:sz w:val="24"/>
        </w:rPr>
        <w:t>供货期</w:t>
      </w:r>
    </w:p>
    <w:p w:rsidR="00C441EE" w:rsidRDefault="00E625A5" w:rsidP="007A7BC1">
      <w:pPr>
        <w:spacing w:line="360" w:lineRule="auto"/>
        <w:ind w:firstLineChars="200" w:firstLine="420"/>
        <w:rPr>
          <w:rFonts w:ascii="宋体" w:eastAsia="宋体" w:hAnsi="宋体"/>
        </w:rPr>
      </w:pPr>
      <w:r>
        <w:rPr>
          <w:rFonts w:ascii="宋体" w:eastAsia="宋体" w:hAnsi="宋体" w:hint="eastAsia"/>
        </w:rPr>
        <w:t>合同签订</w:t>
      </w:r>
      <w:r>
        <w:rPr>
          <w:rFonts w:ascii="宋体" w:eastAsia="宋体" w:hAnsi="宋体"/>
        </w:rPr>
        <w:t>之日</w:t>
      </w:r>
      <w:r w:rsidR="000C6D0A" w:rsidRPr="00E625A5">
        <w:rPr>
          <w:rFonts w:ascii="宋体" w:eastAsia="宋体" w:hAnsi="宋体" w:hint="eastAsia"/>
        </w:rPr>
        <w:t>起</w:t>
      </w:r>
      <w:r w:rsidR="001C4C23">
        <w:rPr>
          <w:rFonts w:ascii="宋体" w:eastAsia="宋体" w:hAnsi="宋体"/>
        </w:rPr>
        <w:t>60</w:t>
      </w:r>
      <w:r w:rsidR="007A7BC1" w:rsidRPr="00E625A5">
        <w:rPr>
          <w:rFonts w:ascii="宋体" w:eastAsia="宋体" w:hAnsi="宋体" w:hint="eastAsia"/>
        </w:rPr>
        <w:t>个工作日内。</w:t>
      </w:r>
    </w:p>
    <w:p w:rsidR="007A7BC1" w:rsidRPr="00EC53F1" w:rsidRDefault="00EC53F1" w:rsidP="00EC53F1">
      <w:pPr>
        <w:spacing w:line="360" w:lineRule="auto"/>
        <w:rPr>
          <w:rFonts w:ascii="宋体" w:eastAsia="宋体" w:hAnsi="宋体"/>
          <w:b/>
          <w:sz w:val="24"/>
        </w:rPr>
      </w:pPr>
      <w:r>
        <w:rPr>
          <w:rFonts w:ascii="宋体" w:eastAsia="宋体" w:hAnsi="宋体" w:hint="eastAsia"/>
          <w:b/>
          <w:sz w:val="24"/>
        </w:rPr>
        <w:t>七</w:t>
      </w:r>
      <w:r>
        <w:rPr>
          <w:rFonts w:ascii="宋体" w:eastAsia="宋体" w:hAnsi="宋体"/>
          <w:b/>
          <w:sz w:val="24"/>
        </w:rPr>
        <w:t>、</w:t>
      </w:r>
      <w:r w:rsidR="007A7BC1" w:rsidRPr="00EC53F1">
        <w:rPr>
          <w:rFonts w:ascii="宋体" w:eastAsia="宋体" w:hAnsi="宋体" w:hint="eastAsia"/>
          <w:b/>
          <w:sz w:val="24"/>
        </w:rPr>
        <w:t>供货地点</w:t>
      </w:r>
    </w:p>
    <w:p w:rsidR="007A7BC1" w:rsidRDefault="007A7BC1" w:rsidP="007A7BC1">
      <w:pPr>
        <w:spacing w:line="360" w:lineRule="auto"/>
        <w:ind w:firstLineChars="200" w:firstLine="420"/>
        <w:rPr>
          <w:rFonts w:ascii="宋体" w:eastAsia="宋体" w:hAnsi="宋体"/>
        </w:rPr>
      </w:pPr>
      <w:r>
        <w:rPr>
          <w:rFonts w:ascii="宋体" w:eastAsia="宋体" w:hAnsi="宋体" w:hint="eastAsia"/>
        </w:rPr>
        <w:t>送货地点：天津市滨海新区开发区泰华路7</w:t>
      </w:r>
      <w:r>
        <w:rPr>
          <w:rFonts w:ascii="宋体" w:eastAsia="宋体" w:hAnsi="宋体"/>
        </w:rPr>
        <w:t>5</w:t>
      </w:r>
      <w:r>
        <w:rPr>
          <w:rFonts w:ascii="宋体" w:eastAsia="宋体" w:hAnsi="宋体" w:hint="eastAsia"/>
        </w:rPr>
        <w:t>号天威工业园4号楼</w:t>
      </w:r>
    </w:p>
    <w:p w:rsidR="007A7BC1" w:rsidRDefault="007A7BC1" w:rsidP="007A7BC1">
      <w:pPr>
        <w:spacing w:line="360" w:lineRule="auto"/>
        <w:ind w:firstLineChars="200" w:firstLine="420"/>
        <w:rPr>
          <w:rFonts w:ascii="宋体" w:eastAsia="宋体" w:hAnsi="宋体"/>
        </w:rPr>
      </w:pPr>
      <w:r>
        <w:rPr>
          <w:rFonts w:ascii="宋体" w:eastAsia="宋体" w:hAnsi="宋体" w:hint="eastAsia"/>
        </w:rPr>
        <w:t>收货人：宋书贵</w:t>
      </w:r>
    </w:p>
    <w:p w:rsidR="007A7BC1" w:rsidRPr="00EC53F1" w:rsidRDefault="00EC53F1" w:rsidP="00EC53F1">
      <w:pPr>
        <w:spacing w:line="360" w:lineRule="auto"/>
        <w:rPr>
          <w:rFonts w:ascii="宋体" w:eastAsia="宋体" w:hAnsi="宋体"/>
          <w:b/>
          <w:sz w:val="24"/>
        </w:rPr>
      </w:pPr>
      <w:r>
        <w:rPr>
          <w:rFonts w:ascii="宋体" w:eastAsia="宋体" w:hAnsi="宋体" w:hint="eastAsia"/>
          <w:b/>
          <w:sz w:val="24"/>
        </w:rPr>
        <w:t>八</w:t>
      </w:r>
      <w:r>
        <w:rPr>
          <w:rFonts w:ascii="宋体" w:eastAsia="宋体" w:hAnsi="宋体"/>
          <w:b/>
          <w:sz w:val="24"/>
        </w:rPr>
        <w:t>、</w:t>
      </w:r>
      <w:r w:rsidR="007A7BC1" w:rsidRPr="00EC53F1">
        <w:rPr>
          <w:rFonts w:ascii="宋体" w:eastAsia="宋体" w:hAnsi="宋体" w:hint="eastAsia"/>
          <w:b/>
          <w:sz w:val="24"/>
        </w:rPr>
        <w:t>联系人及联系方式</w:t>
      </w:r>
    </w:p>
    <w:p w:rsidR="007A7BC1" w:rsidRDefault="007A7BC1" w:rsidP="007A7BC1">
      <w:pPr>
        <w:spacing w:line="360" w:lineRule="auto"/>
        <w:ind w:firstLineChars="200" w:firstLine="420"/>
        <w:rPr>
          <w:rFonts w:ascii="宋体" w:eastAsia="宋体" w:hAnsi="宋体"/>
        </w:rPr>
      </w:pPr>
      <w:r>
        <w:rPr>
          <w:rFonts w:ascii="宋体" w:eastAsia="宋体" w:hAnsi="宋体" w:hint="eastAsia"/>
        </w:rPr>
        <w:t>杨白玉（商务）：</w:t>
      </w:r>
      <w:r>
        <w:rPr>
          <w:rFonts w:ascii="宋体" w:eastAsia="宋体" w:hAnsi="宋体"/>
        </w:rPr>
        <w:t>022-66902306</w:t>
      </w:r>
      <w:r>
        <w:rPr>
          <w:rFonts w:ascii="宋体" w:eastAsia="宋体" w:hAnsi="宋体" w:hint="eastAsia"/>
        </w:rPr>
        <w:t>-</w:t>
      </w:r>
      <w:r>
        <w:rPr>
          <w:rFonts w:ascii="宋体" w:eastAsia="宋体" w:hAnsi="宋体"/>
        </w:rPr>
        <w:t>833</w:t>
      </w:r>
      <w:r>
        <w:rPr>
          <w:rFonts w:ascii="宋体" w:eastAsia="宋体" w:hAnsi="宋体" w:hint="eastAsia"/>
        </w:rPr>
        <w:t>，</w:t>
      </w:r>
      <w:r>
        <w:rPr>
          <w:rFonts w:ascii="宋体" w:eastAsia="宋体" w:hAnsi="宋体"/>
        </w:rPr>
        <w:t>13512255211</w:t>
      </w:r>
    </w:p>
    <w:p w:rsidR="008441F1" w:rsidRDefault="007A7BC1" w:rsidP="007A7BC1">
      <w:pPr>
        <w:spacing w:line="360" w:lineRule="auto"/>
        <w:ind w:firstLineChars="200" w:firstLine="420"/>
        <w:rPr>
          <w:ins w:id="13" w:author="admin" w:date="2018-08-22T22:13:00Z"/>
          <w:rFonts w:ascii="宋体" w:eastAsia="宋体" w:hAnsi="宋体" w:hint="eastAsia"/>
        </w:rPr>
      </w:pPr>
      <w:r>
        <w:rPr>
          <w:rFonts w:ascii="宋体" w:eastAsia="宋体" w:hAnsi="宋体" w:hint="eastAsia"/>
        </w:rPr>
        <w:t>宋书贵（技术）：0</w:t>
      </w:r>
      <w:r>
        <w:rPr>
          <w:rFonts w:ascii="宋体" w:eastAsia="宋体" w:hAnsi="宋体"/>
        </w:rPr>
        <w:t>22-66902306-849</w:t>
      </w:r>
      <w:r>
        <w:rPr>
          <w:rFonts w:ascii="宋体" w:eastAsia="宋体" w:hAnsi="宋体" w:hint="eastAsia"/>
        </w:rPr>
        <w:t>，1</w:t>
      </w:r>
      <w:r>
        <w:rPr>
          <w:rFonts w:ascii="宋体" w:eastAsia="宋体" w:hAnsi="宋体"/>
        </w:rPr>
        <w:t>3516187912</w:t>
      </w:r>
      <w:ins w:id="14" w:author="admin" w:date="2018-08-22T22:13:00Z">
        <w:r w:rsidR="008441F1">
          <w:rPr>
            <w:rFonts w:ascii="宋体" w:eastAsia="宋体" w:hAnsi="宋体" w:hint="eastAsia"/>
          </w:rPr>
          <w:t>（夏向阳也放进去</w:t>
        </w:r>
      </w:ins>
    </w:p>
    <w:p w:rsidR="007A7BC1" w:rsidRDefault="008441F1" w:rsidP="008441F1">
      <w:pPr>
        <w:spacing w:line="360" w:lineRule="auto"/>
        <w:rPr>
          <w:rFonts w:ascii="宋体" w:eastAsia="宋体" w:hAnsi="宋体"/>
        </w:rPr>
        <w:pPrChange w:id="15" w:author="admin" w:date="2018-08-22T22:13:00Z">
          <w:pPr>
            <w:spacing w:line="360" w:lineRule="auto"/>
            <w:ind w:firstLineChars="200" w:firstLine="420"/>
          </w:pPr>
        </w:pPrChange>
      </w:pPr>
      <w:bookmarkStart w:id="16" w:name="_GoBack"/>
      <w:bookmarkEnd w:id="16"/>
      <w:ins w:id="17" w:author="admin" w:date="2018-08-22T22:13:00Z">
        <w:r>
          <w:rPr>
            <w:rFonts w:ascii="宋体" w:eastAsia="宋体" w:hAnsi="宋体" w:hint="eastAsia"/>
          </w:rPr>
          <w:t>）</w:t>
        </w:r>
      </w:ins>
    </w:p>
    <w:p w:rsidR="007A7BC1" w:rsidRPr="007A7BC1" w:rsidRDefault="007A7BC1" w:rsidP="007A7BC1">
      <w:pPr>
        <w:spacing w:line="360" w:lineRule="auto"/>
        <w:ind w:firstLineChars="200" w:firstLine="420"/>
        <w:rPr>
          <w:rFonts w:ascii="宋体" w:eastAsia="宋体" w:hAnsi="宋体"/>
        </w:rPr>
      </w:pPr>
    </w:p>
    <w:p w:rsidR="007A7BC1" w:rsidRPr="007A7BC1" w:rsidRDefault="007A7BC1" w:rsidP="007A7BC1">
      <w:pPr>
        <w:spacing w:line="360" w:lineRule="auto"/>
        <w:ind w:firstLineChars="200" w:firstLine="420"/>
        <w:rPr>
          <w:rFonts w:ascii="宋体" w:eastAsia="宋体" w:hAnsi="宋体"/>
        </w:rPr>
      </w:pPr>
    </w:p>
    <w:p w:rsidR="00C441EE" w:rsidRPr="000446C6" w:rsidRDefault="00C441EE" w:rsidP="007A7BC1">
      <w:pPr>
        <w:pStyle w:val="a5"/>
        <w:spacing w:line="360" w:lineRule="auto"/>
        <w:ind w:left="1152" w:firstLineChars="0" w:firstLine="0"/>
        <w:rPr>
          <w:rFonts w:ascii="宋体" w:eastAsia="宋体" w:hAnsi="宋体"/>
        </w:rPr>
      </w:pPr>
    </w:p>
    <w:p w:rsidR="006A5F1F" w:rsidRPr="00AE0D4D" w:rsidRDefault="006A5F1F" w:rsidP="006A5F1F">
      <w:pPr>
        <w:spacing w:line="360" w:lineRule="auto"/>
      </w:pPr>
    </w:p>
    <w:sectPr w:rsidR="006A5F1F" w:rsidRPr="00AE0D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555" w:rsidRDefault="00E54555" w:rsidP="00E75467">
      <w:r>
        <w:separator/>
      </w:r>
    </w:p>
  </w:endnote>
  <w:endnote w:type="continuationSeparator" w:id="0">
    <w:p w:rsidR="00E54555" w:rsidRDefault="00E54555" w:rsidP="00E75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555" w:rsidRDefault="00E54555" w:rsidP="00E75467">
      <w:r>
        <w:separator/>
      </w:r>
    </w:p>
  </w:footnote>
  <w:footnote w:type="continuationSeparator" w:id="0">
    <w:p w:rsidR="00E54555" w:rsidRDefault="00E54555" w:rsidP="00E754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D39"/>
    <w:multiLevelType w:val="hybridMultilevel"/>
    <w:tmpl w:val="3E1AD13C"/>
    <w:lvl w:ilvl="0" w:tplc="0D802CA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0AF62901"/>
    <w:multiLevelType w:val="hybridMultilevel"/>
    <w:tmpl w:val="7ECAA3F0"/>
    <w:lvl w:ilvl="0" w:tplc="A3E86638">
      <w:start w:val="1"/>
      <w:numFmt w:val="lowerLetter"/>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
    <w:nsid w:val="0E25638F"/>
    <w:multiLevelType w:val="hybridMultilevel"/>
    <w:tmpl w:val="E6F860EA"/>
    <w:lvl w:ilvl="0" w:tplc="D0E6AA1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743577"/>
    <w:multiLevelType w:val="hybridMultilevel"/>
    <w:tmpl w:val="09041BCE"/>
    <w:lvl w:ilvl="0" w:tplc="15800C42">
      <w:start w:val="1"/>
      <w:numFmt w:val="lowerLetter"/>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4">
    <w:nsid w:val="117731B4"/>
    <w:multiLevelType w:val="hybridMultilevel"/>
    <w:tmpl w:val="A4945556"/>
    <w:lvl w:ilvl="0" w:tplc="FDD21CA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nsid w:val="14FB0639"/>
    <w:multiLevelType w:val="hybridMultilevel"/>
    <w:tmpl w:val="E4D41AF4"/>
    <w:lvl w:ilvl="0" w:tplc="0409000B">
      <w:start w:val="1"/>
      <w:numFmt w:val="bullet"/>
      <w:lvlText w:val=""/>
      <w:lvlJc w:val="left"/>
      <w:pPr>
        <w:ind w:left="1572" w:hanging="420"/>
      </w:pPr>
      <w:rPr>
        <w:rFonts w:ascii="Wingdings" w:hAnsi="Wingdings" w:hint="default"/>
      </w:rPr>
    </w:lvl>
    <w:lvl w:ilvl="1" w:tplc="04090003" w:tentative="1">
      <w:start w:val="1"/>
      <w:numFmt w:val="bullet"/>
      <w:lvlText w:val=""/>
      <w:lvlJc w:val="left"/>
      <w:pPr>
        <w:ind w:left="1992" w:hanging="420"/>
      </w:pPr>
      <w:rPr>
        <w:rFonts w:ascii="Wingdings" w:hAnsi="Wingdings" w:hint="default"/>
      </w:rPr>
    </w:lvl>
    <w:lvl w:ilvl="2" w:tplc="04090005" w:tentative="1">
      <w:start w:val="1"/>
      <w:numFmt w:val="bullet"/>
      <w:lvlText w:val=""/>
      <w:lvlJc w:val="left"/>
      <w:pPr>
        <w:ind w:left="2412" w:hanging="420"/>
      </w:pPr>
      <w:rPr>
        <w:rFonts w:ascii="Wingdings" w:hAnsi="Wingdings" w:hint="default"/>
      </w:rPr>
    </w:lvl>
    <w:lvl w:ilvl="3" w:tplc="04090001" w:tentative="1">
      <w:start w:val="1"/>
      <w:numFmt w:val="bullet"/>
      <w:lvlText w:val=""/>
      <w:lvlJc w:val="left"/>
      <w:pPr>
        <w:ind w:left="2832" w:hanging="420"/>
      </w:pPr>
      <w:rPr>
        <w:rFonts w:ascii="Wingdings" w:hAnsi="Wingdings" w:hint="default"/>
      </w:rPr>
    </w:lvl>
    <w:lvl w:ilvl="4" w:tplc="04090003" w:tentative="1">
      <w:start w:val="1"/>
      <w:numFmt w:val="bullet"/>
      <w:lvlText w:val=""/>
      <w:lvlJc w:val="left"/>
      <w:pPr>
        <w:ind w:left="3252" w:hanging="420"/>
      </w:pPr>
      <w:rPr>
        <w:rFonts w:ascii="Wingdings" w:hAnsi="Wingdings" w:hint="default"/>
      </w:rPr>
    </w:lvl>
    <w:lvl w:ilvl="5" w:tplc="04090005" w:tentative="1">
      <w:start w:val="1"/>
      <w:numFmt w:val="bullet"/>
      <w:lvlText w:val=""/>
      <w:lvlJc w:val="left"/>
      <w:pPr>
        <w:ind w:left="3672" w:hanging="420"/>
      </w:pPr>
      <w:rPr>
        <w:rFonts w:ascii="Wingdings" w:hAnsi="Wingdings" w:hint="default"/>
      </w:rPr>
    </w:lvl>
    <w:lvl w:ilvl="6" w:tplc="04090001" w:tentative="1">
      <w:start w:val="1"/>
      <w:numFmt w:val="bullet"/>
      <w:lvlText w:val=""/>
      <w:lvlJc w:val="left"/>
      <w:pPr>
        <w:ind w:left="4092" w:hanging="420"/>
      </w:pPr>
      <w:rPr>
        <w:rFonts w:ascii="Wingdings" w:hAnsi="Wingdings" w:hint="default"/>
      </w:rPr>
    </w:lvl>
    <w:lvl w:ilvl="7" w:tplc="04090003" w:tentative="1">
      <w:start w:val="1"/>
      <w:numFmt w:val="bullet"/>
      <w:lvlText w:val=""/>
      <w:lvlJc w:val="left"/>
      <w:pPr>
        <w:ind w:left="4512" w:hanging="420"/>
      </w:pPr>
      <w:rPr>
        <w:rFonts w:ascii="Wingdings" w:hAnsi="Wingdings" w:hint="default"/>
      </w:rPr>
    </w:lvl>
    <w:lvl w:ilvl="8" w:tplc="04090005" w:tentative="1">
      <w:start w:val="1"/>
      <w:numFmt w:val="bullet"/>
      <w:lvlText w:val=""/>
      <w:lvlJc w:val="left"/>
      <w:pPr>
        <w:ind w:left="4932" w:hanging="420"/>
      </w:pPr>
      <w:rPr>
        <w:rFonts w:ascii="Wingdings" w:hAnsi="Wingdings" w:hint="default"/>
      </w:rPr>
    </w:lvl>
  </w:abstractNum>
  <w:abstractNum w:abstractNumId="6">
    <w:nsid w:val="18D37CCE"/>
    <w:multiLevelType w:val="hybridMultilevel"/>
    <w:tmpl w:val="FDCAE4A2"/>
    <w:lvl w:ilvl="0" w:tplc="261EDA6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346670"/>
    <w:multiLevelType w:val="hybridMultilevel"/>
    <w:tmpl w:val="00C604C4"/>
    <w:lvl w:ilvl="0" w:tplc="EF8EB4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8">
    <w:nsid w:val="26CA40F1"/>
    <w:multiLevelType w:val="hybridMultilevel"/>
    <w:tmpl w:val="8B025810"/>
    <w:lvl w:ilvl="0" w:tplc="E312B2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B104E1A"/>
    <w:multiLevelType w:val="hybridMultilevel"/>
    <w:tmpl w:val="00C604C4"/>
    <w:lvl w:ilvl="0" w:tplc="EF8EB4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0">
    <w:nsid w:val="438C25C5"/>
    <w:multiLevelType w:val="hybridMultilevel"/>
    <w:tmpl w:val="00C604C4"/>
    <w:lvl w:ilvl="0" w:tplc="EF8EB4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1">
    <w:nsid w:val="447A3B1C"/>
    <w:multiLevelType w:val="hybridMultilevel"/>
    <w:tmpl w:val="E6F860EA"/>
    <w:lvl w:ilvl="0" w:tplc="D0E6AA1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E37538A"/>
    <w:multiLevelType w:val="hybridMultilevel"/>
    <w:tmpl w:val="80EC4C78"/>
    <w:lvl w:ilvl="0" w:tplc="3026760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nsid w:val="520B4217"/>
    <w:multiLevelType w:val="hybridMultilevel"/>
    <w:tmpl w:val="48DA41B6"/>
    <w:lvl w:ilvl="0" w:tplc="27322A9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4">
    <w:nsid w:val="55155E3D"/>
    <w:multiLevelType w:val="hybridMultilevel"/>
    <w:tmpl w:val="00C604C4"/>
    <w:lvl w:ilvl="0" w:tplc="EF8EB4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5">
    <w:nsid w:val="59235092"/>
    <w:multiLevelType w:val="hybridMultilevel"/>
    <w:tmpl w:val="00C604C4"/>
    <w:lvl w:ilvl="0" w:tplc="EF8EB4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6">
    <w:nsid w:val="72E80AB0"/>
    <w:multiLevelType w:val="hybridMultilevel"/>
    <w:tmpl w:val="A4945556"/>
    <w:lvl w:ilvl="0" w:tplc="FDD21CA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7">
    <w:nsid w:val="74536BEF"/>
    <w:multiLevelType w:val="hybridMultilevel"/>
    <w:tmpl w:val="34E0EE6E"/>
    <w:lvl w:ilvl="0" w:tplc="90D6F1BA">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6"/>
  </w:num>
  <w:num w:numId="3">
    <w:abstractNumId w:val="12"/>
  </w:num>
  <w:num w:numId="4">
    <w:abstractNumId w:val="1"/>
  </w:num>
  <w:num w:numId="5">
    <w:abstractNumId w:val="0"/>
  </w:num>
  <w:num w:numId="6">
    <w:abstractNumId w:val="3"/>
  </w:num>
  <w:num w:numId="7">
    <w:abstractNumId w:val="13"/>
  </w:num>
  <w:num w:numId="8">
    <w:abstractNumId w:val="9"/>
  </w:num>
  <w:num w:numId="9">
    <w:abstractNumId w:val="5"/>
  </w:num>
  <w:num w:numId="10">
    <w:abstractNumId w:val="14"/>
  </w:num>
  <w:num w:numId="11">
    <w:abstractNumId w:val="7"/>
  </w:num>
  <w:num w:numId="12">
    <w:abstractNumId w:val="15"/>
  </w:num>
  <w:num w:numId="13">
    <w:abstractNumId w:val="10"/>
  </w:num>
  <w:num w:numId="14">
    <w:abstractNumId w:val="4"/>
  </w:num>
  <w:num w:numId="15">
    <w:abstractNumId w:val="11"/>
  </w:num>
  <w:num w:numId="16">
    <w:abstractNumId w:val="8"/>
  </w:num>
  <w:num w:numId="17">
    <w:abstractNumId w:val="2"/>
  </w:num>
  <w:num w:numId="18">
    <w:abstractNumId w:val="6"/>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9E8"/>
    <w:rsid w:val="000219E8"/>
    <w:rsid w:val="00032C37"/>
    <w:rsid w:val="000446C6"/>
    <w:rsid w:val="000976D8"/>
    <w:rsid w:val="000B5E15"/>
    <w:rsid w:val="000C4751"/>
    <w:rsid w:val="000C6D0A"/>
    <w:rsid w:val="001C4C23"/>
    <w:rsid w:val="001D3401"/>
    <w:rsid w:val="001F0481"/>
    <w:rsid w:val="0029475C"/>
    <w:rsid w:val="00303F2B"/>
    <w:rsid w:val="00306C43"/>
    <w:rsid w:val="00376540"/>
    <w:rsid w:val="00397F16"/>
    <w:rsid w:val="003A0DE8"/>
    <w:rsid w:val="003A7BDD"/>
    <w:rsid w:val="003B1B22"/>
    <w:rsid w:val="003C049F"/>
    <w:rsid w:val="004041FE"/>
    <w:rsid w:val="00420ECD"/>
    <w:rsid w:val="004F070E"/>
    <w:rsid w:val="005400E0"/>
    <w:rsid w:val="00577647"/>
    <w:rsid w:val="005F4D2B"/>
    <w:rsid w:val="005F6EF5"/>
    <w:rsid w:val="00624DE6"/>
    <w:rsid w:val="006A5F1F"/>
    <w:rsid w:val="00745C39"/>
    <w:rsid w:val="007506C3"/>
    <w:rsid w:val="00751B01"/>
    <w:rsid w:val="00752404"/>
    <w:rsid w:val="007A7BC1"/>
    <w:rsid w:val="007B7127"/>
    <w:rsid w:val="007E3783"/>
    <w:rsid w:val="008441F1"/>
    <w:rsid w:val="008447EC"/>
    <w:rsid w:val="00854896"/>
    <w:rsid w:val="00881AAF"/>
    <w:rsid w:val="0088550B"/>
    <w:rsid w:val="008F656D"/>
    <w:rsid w:val="00936C22"/>
    <w:rsid w:val="00A45AF6"/>
    <w:rsid w:val="00A57439"/>
    <w:rsid w:val="00AD26D3"/>
    <w:rsid w:val="00AE0D4D"/>
    <w:rsid w:val="00B657BB"/>
    <w:rsid w:val="00B72F95"/>
    <w:rsid w:val="00BA2FB0"/>
    <w:rsid w:val="00BD3EA5"/>
    <w:rsid w:val="00BE3F93"/>
    <w:rsid w:val="00C150F1"/>
    <w:rsid w:val="00C441EE"/>
    <w:rsid w:val="00C62F1E"/>
    <w:rsid w:val="00D271BB"/>
    <w:rsid w:val="00D40E22"/>
    <w:rsid w:val="00D45B69"/>
    <w:rsid w:val="00D527ED"/>
    <w:rsid w:val="00DD3924"/>
    <w:rsid w:val="00E32D84"/>
    <w:rsid w:val="00E34841"/>
    <w:rsid w:val="00E54555"/>
    <w:rsid w:val="00E625A5"/>
    <w:rsid w:val="00E75467"/>
    <w:rsid w:val="00E95575"/>
    <w:rsid w:val="00EC27EE"/>
    <w:rsid w:val="00EC53F1"/>
    <w:rsid w:val="00ED53F5"/>
    <w:rsid w:val="00EF3D11"/>
    <w:rsid w:val="00F27E64"/>
    <w:rsid w:val="00FE3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4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5467"/>
    <w:rPr>
      <w:sz w:val="18"/>
      <w:szCs w:val="18"/>
    </w:rPr>
  </w:style>
  <w:style w:type="paragraph" w:styleId="a4">
    <w:name w:val="footer"/>
    <w:basedOn w:val="a"/>
    <w:link w:val="Char0"/>
    <w:uiPriority w:val="99"/>
    <w:unhideWhenUsed/>
    <w:rsid w:val="00E75467"/>
    <w:pPr>
      <w:tabs>
        <w:tab w:val="center" w:pos="4153"/>
        <w:tab w:val="right" w:pos="8306"/>
      </w:tabs>
      <w:snapToGrid w:val="0"/>
      <w:jc w:val="left"/>
    </w:pPr>
    <w:rPr>
      <w:sz w:val="18"/>
      <w:szCs w:val="18"/>
    </w:rPr>
  </w:style>
  <w:style w:type="character" w:customStyle="1" w:styleId="Char0">
    <w:name w:val="页脚 Char"/>
    <w:basedOn w:val="a0"/>
    <w:link w:val="a4"/>
    <w:uiPriority w:val="99"/>
    <w:rsid w:val="00E75467"/>
    <w:rPr>
      <w:sz w:val="18"/>
      <w:szCs w:val="18"/>
    </w:rPr>
  </w:style>
  <w:style w:type="paragraph" w:styleId="a5">
    <w:name w:val="List Paragraph"/>
    <w:basedOn w:val="a"/>
    <w:uiPriority w:val="34"/>
    <w:qFormat/>
    <w:rsid w:val="00E75467"/>
    <w:pPr>
      <w:ind w:firstLineChars="200" w:firstLine="420"/>
    </w:pPr>
  </w:style>
  <w:style w:type="paragraph" w:styleId="a6">
    <w:name w:val="Balloon Text"/>
    <w:basedOn w:val="a"/>
    <w:link w:val="Char1"/>
    <w:uiPriority w:val="99"/>
    <w:semiHidden/>
    <w:unhideWhenUsed/>
    <w:rsid w:val="000C6D0A"/>
    <w:rPr>
      <w:sz w:val="18"/>
      <w:szCs w:val="18"/>
    </w:rPr>
  </w:style>
  <w:style w:type="character" w:customStyle="1" w:styleId="Char1">
    <w:name w:val="批注框文本 Char"/>
    <w:basedOn w:val="a0"/>
    <w:link w:val="a6"/>
    <w:uiPriority w:val="99"/>
    <w:semiHidden/>
    <w:rsid w:val="000C6D0A"/>
    <w:rPr>
      <w:sz w:val="18"/>
      <w:szCs w:val="18"/>
    </w:rPr>
  </w:style>
  <w:style w:type="table" w:styleId="a7">
    <w:name w:val="Table Grid"/>
    <w:basedOn w:val="a1"/>
    <w:uiPriority w:val="39"/>
    <w:rsid w:val="00097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4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5467"/>
    <w:rPr>
      <w:sz w:val="18"/>
      <w:szCs w:val="18"/>
    </w:rPr>
  </w:style>
  <w:style w:type="paragraph" w:styleId="a4">
    <w:name w:val="footer"/>
    <w:basedOn w:val="a"/>
    <w:link w:val="Char0"/>
    <w:uiPriority w:val="99"/>
    <w:unhideWhenUsed/>
    <w:rsid w:val="00E75467"/>
    <w:pPr>
      <w:tabs>
        <w:tab w:val="center" w:pos="4153"/>
        <w:tab w:val="right" w:pos="8306"/>
      </w:tabs>
      <w:snapToGrid w:val="0"/>
      <w:jc w:val="left"/>
    </w:pPr>
    <w:rPr>
      <w:sz w:val="18"/>
      <w:szCs w:val="18"/>
    </w:rPr>
  </w:style>
  <w:style w:type="character" w:customStyle="1" w:styleId="Char0">
    <w:name w:val="页脚 Char"/>
    <w:basedOn w:val="a0"/>
    <w:link w:val="a4"/>
    <w:uiPriority w:val="99"/>
    <w:rsid w:val="00E75467"/>
    <w:rPr>
      <w:sz w:val="18"/>
      <w:szCs w:val="18"/>
    </w:rPr>
  </w:style>
  <w:style w:type="paragraph" w:styleId="a5">
    <w:name w:val="List Paragraph"/>
    <w:basedOn w:val="a"/>
    <w:uiPriority w:val="34"/>
    <w:qFormat/>
    <w:rsid w:val="00E75467"/>
    <w:pPr>
      <w:ind w:firstLineChars="200" w:firstLine="420"/>
    </w:pPr>
  </w:style>
  <w:style w:type="paragraph" w:styleId="a6">
    <w:name w:val="Balloon Text"/>
    <w:basedOn w:val="a"/>
    <w:link w:val="Char1"/>
    <w:uiPriority w:val="99"/>
    <w:semiHidden/>
    <w:unhideWhenUsed/>
    <w:rsid w:val="000C6D0A"/>
    <w:rPr>
      <w:sz w:val="18"/>
      <w:szCs w:val="18"/>
    </w:rPr>
  </w:style>
  <w:style w:type="character" w:customStyle="1" w:styleId="Char1">
    <w:name w:val="批注框文本 Char"/>
    <w:basedOn w:val="a0"/>
    <w:link w:val="a6"/>
    <w:uiPriority w:val="99"/>
    <w:semiHidden/>
    <w:rsid w:val="000C6D0A"/>
    <w:rPr>
      <w:sz w:val="18"/>
      <w:szCs w:val="18"/>
    </w:rPr>
  </w:style>
  <w:style w:type="table" w:styleId="a7">
    <w:name w:val="Table Grid"/>
    <w:basedOn w:val="a1"/>
    <w:uiPriority w:val="39"/>
    <w:rsid w:val="00097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86607">
      <w:bodyDiv w:val="1"/>
      <w:marLeft w:val="0"/>
      <w:marRight w:val="0"/>
      <w:marTop w:val="0"/>
      <w:marBottom w:val="0"/>
      <w:divBdr>
        <w:top w:val="none" w:sz="0" w:space="0" w:color="auto"/>
        <w:left w:val="none" w:sz="0" w:space="0" w:color="auto"/>
        <w:bottom w:val="none" w:sz="0" w:space="0" w:color="auto"/>
        <w:right w:val="none" w:sz="0" w:space="0" w:color="auto"/>
      </w:divBdr>
    </w:div>
    <w:div w:id="452138091">
      <w:bodyDiv w:val="1"/>
      <w:marLeft w:val="0"/>
      <w:marRight w:val="0"/>
      <w:marTop w:val="0"/>
      <w:marBottom w:val="0"/>
      <w:divBdr>
        <w:top w:val="none" w:sz="0" w:space="0" w:color="auto"/>
        <w:left w:val="none" w:sz="0" w:space="0" w:color="auto"/>
        <w:bottom w:val="none" w:sz="0" w:space="0" w:color="auto"/>
        <w:right w:val="none" w:sz="0" w:space="0" w:color="auto"/>
      </w:divBdr>
    </w:div>
    <w:div w:id="63957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admin</cp:lastModifiedBy>
  <cp:revision>10</cp:revision>
  <cp:lastPrinted>2017-12-13T02:33:00Z</cp:lastPrinted>
  <dcterms:created xsi:type="dcterms:W3CDTF">2018-08-07T07:16:00Z</dcterms:created>
  <dcterms:modified xsi:type="dcterms:W3CDTF">2018-08-22T14:13:00Z</dcterms:modified>
</cp:coreProperties>
</file>